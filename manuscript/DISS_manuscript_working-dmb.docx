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6A06D" w14:textId="77777777" w:rsidR="001A1D65" w:rsidRDefault="00F43E9E">
      <w:pPr>
        <w:pStyle w:val="Title"/>
      </w:pPr>
      <w:r>
        <w:t>Behavioral, neural, and psychiatric correlates of social feedback</w:t>
      </w:r>
    </w:p>
    <w:p w14:paraId="448547F2" w14:textId="77777777" w:rsidR="001A1D65" w:rsidRDefault="00F43E9E">
      <w:pPr>
        <w:pStyle w:val="Author"/>
      </w:pPr>
      <w:r>
        <w:t>Brent I. Rappaport</w:t>
      </w:r>
      <w:r>
        <w:rPr>
          <w:vertAlign w:val="superscript"/>
        </w:rPr>
        <w:t>1</w:t>
      </w:r>
      <w:r>
        <w:t>, Autumn Kujawa</w:t>
      </w:r>
      <w:r>
        <w:rPr>
          <w:vertAlign w:val="superscript"/>
        </w:rPr>
        <w:t>2</w:t>
      </w:r>
      <w:r>
        <w:t>, Kodi B. Arfer</w:t>
      </w:r>
      <w:r>
        <w:rPr>
          <w:vertAlign w:val="superscript"/>
        </w:rPr>
        <w:t>3</w:t>
      </w:r>
      <w:r>
        <w:t>, Samantha Pegg</w:t>
      </w:r>
      <w:r>
        <w:rPr>
          <w:vertAlign w:val="superscript"/>
        </w:rPr>
        <w:t>2</w:t>
      </w:r>
      <w:r>
        <w:t>, Danielle Kelly</w:t>
      </w:r>
      <w:r>
        <w:rPr>
          <w:vertAlign w:val="superscript"/>
        </w:rPr>
        <w:t>4</w:t>
      </w:r>
      <w:r>
        <w:t>, Joan L. Luby</w:t>
      </w:r>
      <w:r>
        <w:rPr>
          <w:vertAlign w:val="superscript"/>
        </w:rPr>
        <w:t>4</w:t>
      </w:r>
      <w:r>
        <w:t>, &amp; Deanna M. Barch</w:t>
      </w:r>
      <w:r>
        <w:rPr>
          <w:vertAlign w:val="superscript"/>
        </w:rPr>
        <w:t>1,4,5</w:t>
      </w:r>
    </w:p>
    <w:p w14:paraId="4825DA4B" w14:textId="77777777" w:rsidR="001A1D65" w:rsidRDefault="00F43E9E">
      <w:pPr>
        <w:pStyle w:val="Author"/>
      </w:pPr>
      <w:r>
        <w:rPr>
          <w:vertAlign w:val="superscript"/>
        </w:rPr>
        <w:t>1</w:t>
      </w:r>
      <w:r>
        <w:t xml:space="preserve"> Psychological &amp; Brain Science, Washington University in St. Louis</w:t>
      </w:r>
    </w:p>
    <w:p w14:paraId="6F343EBE" w14:textId="77777777" w:rsidR="001A1D65" w:rsidRDefault="00F43E9E">
      <w:pPr>
        <w:pStyle w:val="Author"/>
      </w:pPr>
      <w:r>
        <w:rPr>
          <w:vertAlign w:val="superscript"/>
        </w:rPr>
        <w:t>2</w:t>
      </w:r>
      <w:r>
        <w:t xml:space="preserve"> Department of Psychology &amp; Human Development, Vanderbilt University</w:t>
      </w:r>
    </w:p>
    <w:p w14:paraId="4257F483" w14:textId="77777777" w:rsidR="001A1D65" w:rsidRDefault="00F43E9E">
      <w:pPr>
        <w:pStyle w:val="Author"/>
      </w:pPr>
      <w:r>
        <w:rPr>
          <w:vertAlign w:val="superscript"/>
        </w:rPr>
        <w:t>3</w:t>
      </w:r>
      <w:r>
        <w:t xml:space="preserve"> Center for HIV Identification, Prevention, and Treatment Services, University of California</w:t>
      </w:r>
    </w:p>
    <w:p w14:paraId="434C183C" w14:textId="77777777" w:rsidR="001A1D65" w:rsidRDefault="00F43E9E">
      <w:pPr>
        <w:pStyle w:val="Author"/>
      </w:pPr>
      <w:r>
        <w:rPr>
          <w:vertAlign w:val="superscript"/>
        </w:rPr>
        <w:t>4</w:t>
      </w:r>
      <w:r>
        <w:t xml:space="preserve"> Department of Psychiatry, School of Medicine, Washington University in St. Louis</w:t>
      </w:r>
    </w:p>
    <w:p w14:paraId="594A9D0C" w14:textId="77777777" w:rsidR="001A1D65" w:rsidRDefault="00F43E9E">
      <w:pPr>
        <w:pStyle w:val="Author"/>
      </w:pPr>
      <w:r>
        <w:rPr>
          <w:vertAlign w:val="superscript"/>
        </w:rPr>
        <w:t>5</w:t>
      </w:r>
      <w:r>
        <w:t xml:space="preserve"> Department of Radiology, School of Medicine, Washington University in St. Louis</w:t>
      </w:r>
    </w:p>
    <w:p w14:paraId="1E77BABD" w14:textId="77777777" w:rsidR="001A1D65" w:rsidRDefault="00F43E9E">
      <w:pPr>
        <w:pStyle w:val="Compact"/>
      </w:pPr>
      <w:r>
        <w:t>                                                                                                                                                    </w:t>
      </w:r>
    </w:p>
    <w:p w14:paraId="7243B548" w14:textId="77777777" w:rsidR="001A1D65" w:rsidRDefault="00F43E9E">
      <w:pPr>
        <w:pStyle w:val="BodyText"/>
      </w:pPr>
      <w:r>
        <w:t> </w:t>
      </w:r>
    </w:p>
    <w:p w14:paraId="2A8E7615" w14:textId="77777777" w:rsidR="001A1D65" w:rsidRDefault="00F43E9E">
      <w:pPr>
        <w:pStyle w:val="BodyText"/>
      </w:pPr>
      <w:r>
        <w:t> </w:t>
      </w:r>
    </w:p>
    <w:p w14:paraId="3654BEE6" w14:textId="77777777" w:rsidR="001A1D65" w:rsidRDefault="00F43E9E">
      <w:pPr>
        <w:pStyle w:val="BodyText"/>
      </w:pPr>
      <w:r>
        <w:t> </w:t>
      </w:r>
    </w:p>
    <w:p w14:paraId="6C2C4B07" w14:textId="77777777" w:rsidR="001A1D65" w:rsidRDefault="00F43E9E">
      <w:pPr>
        <w:pStyle w:val="BodyText"/>
      </w:pPr>
      <w:r>
        <w:t> </w:t>
      </w:r>
    </w:p>
    <w:p w14:paraId="7A4744B3" w14:textId="77777777" w:rsidR="001A1D65" w:rsidRDefault="00F43E9E">
      <w:pPr>
        <w:pStyle w:val="BodyText"/>
      </w:pPr>
      <w:r>
        <w:t> </w:t>
      </w:r>
    </w:p>
    <w:p w14:paraId="1B237C4B" w14:textId="77777777" w:rsidR="001A1D65" w:rsidRDefault="00F43E9E">
      <w:pPr>
        <w:pStyle w:val="BodyText"/>
      </w:pPr>
      <w:r>
        <w:lastRenderedPageBreak/>
        <w:t> </w:t>
      </w:r>
    </w:p>
    <w:p w14:paraId="3B640710" w14:textId="77777777" w:rsidR="001A1D65" w:rsidRDefault="00F43E9E">
      <w:pPr>
        <w:pStyle w:val="Author"/>
      </w:pPr>
      <w:r>
        <w:t>Author note</w:t>
      </w:r>
    </w:p>
    <w:p w14:paraId="076FC509" w14:textId="77777777" w:rsidR="001A1D65" w:rsidRDefault="00F43E9E">
      <w:pPr>
        <w:pStyle w:val="BodyText"/>
      </w:pPr>
      <w:r>
        <w:t>1 Psychological &amp; Brain Science, Washington University in St. Louis, St. Louis, MO</w:t>
      </w:r>
      <w:r>
        <w:br/>
        <w:t>2 Department of Psychology &amp; Human Development, Vanderbilt University, Nashville, TN</w:t>
      </w:r>
      <w:r>
        <w:br/>
        <w:t>3 Center for HIV Identification, Prevention, and Treatment Services, University of California, Los Angeles, Los Angeles, CA</w:t>
      </w:r>
      <w:r>
        <w:br/>
        <w:t>4 Department of Psychiatry, School of Medicine, Washington University in St. Louis, St. Louis, MO</w:t>
      </w:r>
      <w:r>
        <w:br/>
        <w:t>5 Department of Radiology, School of Medicine, Washington University in St. Louis, St. Louis, MO</w:t>
      </w:r>
    </w:p>
    <w:p w14:paraId="65E6A40A" w14:textId="77777777" w:rsidR="001A1D65" w:rsidRDefault="00F43E9E">
      <w:pPr>
        <w:pStyle w:val="BodyText"/>
      </w:pPr>
      <w:r>
        <w:t>The authors made the following contributions. Brent I. Rappaport: Conceptualization, Formal Analysis, Writing - Original Draft Preparation, Writing - Review &amp; Editing; Autumn Kujawa: Methodology, Conceptualization, Writing - Review &amp; Editing; Kodi B. Arfer: Software, Writing - Review &amp; Editing; Samantha Pegg: Formal Analysis, Writing - Review &amp; Editing; Danielle Kelly: Writing - Review &amp; Editing, Supervision, Resources, Funding acquisition; Joan L. Luby: Resources, Funding acquisition, Writing - Review &amp; Editing; Deanna M. Barch: Conceptualization, Supervision, Resources, Funding acquisition, Writing - Review &amp; Editing.</w:t>
      </w:r>
    </w:p>
    <w:p w14:paraId="5C2FEF32" w14:textId="77777777" w:rsidR="001A1D65" w:rsidRDefault="00F43E9E">
      <w:pPr>
        <w:pStyle w:val="BodyText"/>
      </w:pPr>
      <w:r>
        <w:t xml:space="preserve">Correspondence concerning this article should be addressed to Brent I. Rappaport, One Brookings Drive St. Louis, MO 63130. E-mail: </w:t>
      </w:r>
      <w:hyperlink r:id="rId7">
        <w:r>
          <w:rPr>
            <w:rStyle w:val="Hyperlink"/>
          </w:rPr>
          <w:t>brappaport@wustl.edu</w:t>
        </w:r>
      </w:hyperlink>
    </w:p>
    <w:p w14:paraId="35F829A8" w14:textId="77777777" w:rsidR="001A1D65" w:rsidRDefault="00F43E9E">
      <w:pPr>
        <w:pStyle w:val="h1-pagebreak"/>
      </w:pPr>
      <w:r>
        <w:lastRenderedPageBreak/>
        <w:t>Abstract</w:t>
      </w:r>
    </w:p>
    <w:p w14:paraId="0C62D95E" w14:textId="03756384" w:rsidR="001A1D65" w:rsidRDefault="00F43E9E">
      <w:pPr>
        <w:pStyle w:val="BodyText"/>
      </w:pPr>
      <w:r>
        <w:t xml:space="preserve">Problems responding to peer feedback </w:t>
      </w:r>
      <w:del w:id="0" w:author="Barch, Deanna" w:date="2021-03-06T18:23:00Z">
        <w:r w:rsidR="00A61D09" w:rsidDel="00A61D09">
          <w:delText xml:space="preserve">and </w:delText>
        </w:r>
      </w:del>
      <w:ins w:id="1" w:author="Barch, Deanna" w:date="2021-03-06T18:23:00Z">
        <w:r w:rsidR="00A61D09">
          <w:t xml:space="preserve">and disrupted interpersonal relationships </w:t>
        </w:r>
      </w:ins>
      <w:r>
        <w:t xml:space="preserve">arise in numerous psychiatric disorders; yet heterogeneity and homogeneity across disorders suggests both common and unique mechanisms of impaired </w:t>
      </w:r>
      <w:del w:id="2" w:author="Barch, Deanna" w:date="2021-03-06T18:23:00Z">
        <w:r w:rsidDel="00A61D09">
          <w:delText>interpersonal relationships</w:delText>
        </w:r>
      </w:del>
      <w:ins w:id="3" w:author="Barch, Deanna" w:date="2021-03-06T18:23:00Z">
        <w:r w:rsidR="00A61D09">
          <w:t>social function</w:t>
        </w:r>
      </w:ins>
      <w:r>
        <w:t xml:space="preserve">. </w:t>
      </w:r>
      <w:commentRangeStart w:id="4"/>
      <w:r>
        <w:t>Studies seeking to understand these mechanisms often have to rely on reverse inference assumptions to match psychological processes to brain activity.</w:t>
      </w:r>
      <w:commentRangeEnd w:id="4"/>
      <w:r w:rsidR="00764342">
        <w:rPr>
          <w:rStyle w:val="CommentReference"/>
        </w:rPr>
        <w:commentReference w:id="4"/>
      </w:r>
      <w:r>
        <w:t xml:space="preserve"> Thus, we aimed to </w:t>
      </w:r>
      <w:del w:id="5" w:author="Barch, Deanna" w:date="2021-03-06T18:24:00Z">
        <w:r w:rsidDel="00764342">
          <w:delText xml:space="preserve">examine the relationship between the brain’s response to peer acceptance and rejection and depression and social anxiety severity, and also to </w:delText>
        </w:r>
      </w:del>
      <w:r>
        <w:t>test such assumptions by examining the correspondence between the brain’s response and behavioral performance on a separate reward and loss task</w:t>
      </w:r>
      <w:ins w:id="6" w:author="Barch, Deanna" w:date="2021-03-06T18:24:00Z">
        <w:r w:rsidR="00764342">
          <w:t>,</w:t>
        </w:r>
      </w:ins>
      <w:ins w:id="7" w:author="Barch, Deanna" w:date="2021-03-06T18:25:00Z">
        <w:r w:rsidR="00764342">
          <w:t xml:space="preserve"> as well as to examine the relationship between the brain’s response to peer acceptance and rejection and depression and social anxiety severity. </w:t>
        </w:r>
      </w:ins>
      <w:del w:id="8" w:author="Barch, Deanna" w:date="2021-03-06T18:24:00Z">
        <w:r w:rsidDel="00764342">
          <w:delText xml:space="preserve">. </w:delText>
        </w:r>
      </w:del>
      <w:r>
        <w:t xml:space="preserve">The sample consisted of 114 16–19-year-olds who received virtual peer acceptance or rejection feedback in an event-related potential task. We used principal component analysis to identify the reward positivity (RewP) and feedback negativity (FN) and measured the mean amplitude. Hypotheses were tested using multiple regression models, including covariates. Structural equation modeling was used to test the overall fit of all proposed hypotheses to the data. We found that the FN was positively related to behavioral loss avoidance. We found a relationship between the RewP and depression severity that, while non-significant, </w:t>
      </w:r>
      <w:del w:id="9" w:author="Barch, Deanna" w:date="2021-03-06T18:25:00Z">
        <w:r w:rsidDel="00910722">
          <w:delText xml:space="preserve">is </w:delText>
        </w:r>
      </w:del>
      <w:ins w:id="10" w:author="Barch, Deanna" w:date="2021-03-06T18:25:00Z">
        <w:r w:rsidR="00910722">
          <w:t xml:space="preserve">was </w:t>
        </w:r>
      </w:ins>
      <w:r>
        <w:t xml:space="preserve">of a similar magnitude to prior studies. Exploratory analyses showed a positive relationship between the RewP and socioeconomic status (SES). These findings inform theories of diagnostic homogeneity and heterogeneity, while both supporting and calling into question reverse inference based assumptions about the function of the </w:t>
      </w:r>
      <w:commentRangeStart w:id="11"/>
      <w:proofErr w:type="spellStart"/>
      <w:r>
        <w:t>RewP</w:t>
      </w:r>
      <w:proofErr w:type="spellEnd"/>
      <w:r>
        <w:t xml:space="preserve"> and FN </w:t>
      </w:r>
      <w:commentRangeEnd w:id="11"/>
      <w:r w:rsidR="00910722">
        <w:rPr>
          <w:rStyle w:val="CommentReference"/>
        </w:rPr>
        <w:commentReference w:id="11"/>
      </w:r>
      <w:r>
        <w:t>to social feedback. The novel exploratory finding, if replicated, provides a potential mechanism linking SES and risk for psychopathology.</w:t>
      </w:r>
    </w:p>
    <w:p w14:paraId="47399BA0" w14:textId="77777777" w:rsidR="001A1D65" w:rsidRDefault="00F43E9E">
      <w:pPr>
        <w:pStyle w:val="BodyText"/>
      </w:pPr>
      <w:r>
        <w:rPr>
          <w:i/>
        </w:rPr>
        <w:t>Keywords:</w:t>
      </w:r>
      <w:r>
        <w:t xml:space="preserve"> social feedback, ERP, depression, social anxiety, reward, reward positivity, feedback negativity</w:t>
      </w:r>
    </w:p>
    <w:p w14:paraId="081436F9" w14:textId="77777777" w:rsidR="001A1D65" w:rsidRDefault="00F43E9E">
      <w:pPr>
        <w:pStyle w:val="BodyText"/>
      </w:pPr>
      <w:r>
        <w:rPr>
          <w:i/>
        </w:rPr>
        <w:lastRenderedPageBreak/>
        <w:t>Word count:</w:t>
      </w:r>
      <w:r>
        <w:t xml:space="preserve"> X</w:t>
      </w:r>
    </w:p>
    <w:p w14:paraId="0A8DACE0" w14:textId="77777777" w:rsidR="001A1D65" w:rsidRDefault="00F43E9E">
      <w:pPr>
        <w:pStyle w:val="h1-pagebreak"/>
      </w:pPr>
      <w:r>
        <w:lastRenderedPageBreak/>
        <w:t>Behavioral, neural, and psychiatric correlates of social feedback</w:t>
      </w:r>
    </w:p>
    <w:p w14:paraId="782DCC9D" w14:textId="77777777" w:rsidR="001A1D65" w:rsidRDefault="00F43E9E">
      <w:pPr>
        <w:pStyle w:val="Heading1"/>
      </w:pPr>
      <w:bookmarkStart w:id="12" w:name="introduction"/>
      <w:r>
        <w:t>Introduction</w:t>
      </w:r>
      <w:bookmarkEnd w:id="12"/>
    </w:p>
    <w:p w14:paraId="100F8891" w14:textId="77777777" w:rsidR="001A1D65" w:rsidRDefault="00F43E9E">
      <w:pPr>
        <w:pStyle w:val="FirstParagraph"/>
      </w:pPr>
      <w:r>
        <w:t xml:space="preserve">Problems forming and maintaining interpersonal relationships are associated with physical health problems and increased mortality risk (House et al., 1988). Such problems arise in numerous psychiatric disorders (Association, 2013; Kennedy &amp; Adolphs, 2012), yet heterogeneity and homogeneity across disorders suggests both common and unique mechanisms of impaired interpersonal relationships. Homogeneity is exemplified by multiple disorders sharing deficits. For example, both depression and social anxiety are associated with heightened sensitivity to social rejection (Burklund et al., 2017; Cohen et al., 2016; Gao et al., 2017; Groschwitz et al., 2016; Harrewijn et al., 2017; Heeren et al., 2017; Hsu et al., 2015; Kujawa et al., 2014; Malejko et al., 2018; Silk et al., 2014). There is also heterogeneity, with depression associated with blunted neural responses to social acceptance and inclusion (Davey et al., 2011; Kujawa et al., 2017; Zhang et al., 2017), whereas social anxiety is not (Kujawa et al., 2017; Pegg et al., 2019). Thus, although these two dimensions of psychopathology are related to deficits in responding to social feedback, they may do so via both shared and distinct mechanisms, necessitating more individualized treatments. To test such </w:t>
      </w:r>
      <w:commentRangeStart w:id="13"/>
      <w:r>
        <w:t>hypotheses</w:t>
      </w:r>
      <w:commentRangeEnd w:id="13"/>
      <w:r w:rsidR="0066205B">
        <w:rPr>
          <w:rStyle w:val="CommentReference"/>
        </w:rPr>
        <w:commentReference w:id="13"/>
      </w:r>
      <w:r>
        <w:t>, transdiagnostic studies are needed to distinguish common from unique neural and behavioral deficits in social feedback response across psychiatric disorders.</w:t>
      </w:r>
    </w:p>
    <w:p w14:paraId="3EF6DAF3" w14:textId="77777777" w:rsidR="001A1D65" w:rsidRDefault="00F43E9E">
      <w:pPr>
        <w:pStyle w:val="BodyText"/>
      </w:pPr>
      <w:r>
        <w:t xml:space="preserve">Recent studies of social feedback (i.e. acceptance and rejection) have suggested that the brain responds to acceptance much like monetary rewards (Distefano et al., 2018; Wake &amp; Izuma, 2017), though with </w:t>
      </w:r>
      <w:commentRangeStart w:id="14"/>
      <w:r>
        <w:t>notable</w:t>
      </w:r>
      <w:commentRangeEnd w:id="14"/>
      <w:r w:rsidR="0066205B">
        <w:rPr>
          <w:rStyle w:val="CommentReference"/>
        </w:rPr>
        <w:commentReference w:id="14"/>
      </w:r>
      <w:r>
        <w:t xml:space="preserve"> differences (Ethridge et al., 2017; Rademacher et al., 2014; Rappaport et al., 2019). Although some researchers have suggested that the brain responds to </w:t>
      </w:r>
      <w:r>
        <w:lastRenderedPageBreak/>
        <w:t xml:space="preserve">rejection much like physical pain (Eisenberger, 2012; Eisenberger et al., 2003; Eisenberger &amp; Lieberman, 2004; Lieberman &amp; Eisenberger, 2015), this proposition has recently been called into question by two independent meta-analyses (Cacioppo et al., 2013; Vijayakumar et al., 2017), among others (Somerville et al., 2006; Woo et al., 2014). Instead, an alternative hypothesis is that rejection is akin to loss. As defined in the Research Domain Criteria matrix, loss refers to: </w:t>
      </w:r>
      <w:r>
        <w:rPr>
          <w:i/>
        </w:rPr>
        <w:t>“a state of deprivation of a motivationally significant con-specific, object, or situation. Loss may be social or non-social and may include permanent or sustained loss of…loved ones, or relationships”</w:t>
      </w:r>
      <w:r>
        <w:t xml:space="preserve"> (</w:t>
      </w:r>
      <w:r>
        <w:rPr>
          <w:i/>
        </w:rPr>
        <w:t>NIMH » Definitions of the RDoC Domains and Constructs</w:t>
      </w:r>
      <w:r>
        <w:t xml:space="preserve">, n.d.). In fact, Cacioppo et al. (2013) found greater BOLD signal in the </w:t>
      </w:r>
      <w:commentRangeStart w:id="15"/>
      <w:r>
        <w:t xml:space="preserve">insula </w:t>
      </w:r>
      <w:commentRangeEnd w:id="15"/>
      <w:r w:rsidR="00B551C5">
        <w:rPr>
          <w:rStyle w:val="CommentReference"/>
        </w:rPr>
        <w:commentReference w:id="15"/>
      </w:r>
      <w:r>
        <w:t>to social exclusion, and Vijayakumar et al. (2017) found greater BOLD signal in the ventral striatum–regions implicated in processing negative affect (Hamilton et al., 2011; Palaniyappan, 2012) and loss (Canessa et al., 2013; Dugré et al., 2018; Liu et al., 2011; Oldham et al., 2018; Tom et al., 2007). Thus, a hypothesis that may be compatible with both the pain theories of rejection and recent meta-analyses is that social rejection is processed similarly to other forms of loss.</w:t>
      </w:r>
    </w:p>
    <w:p w14:paraId="1F3A5F91" w14:textId="77777777" w:rsidR="001A1D65" w:rsidRDefault="00F43E9E">
      <w:pPr>
        <w:pStyle w:val="Heading2"/>
      </w:pPr>
      <w:bookmarkStart w:id="16" w:name="the-reverse-inference-problem"/>
      <w:r>
        <w:t>The reverse inference problem</w:t>
      </w:r>
      <w:bookmarkEnd w:id="16"/>
    </w:p>
    <w:p w14:paraId="1D70F580" w14:textId="6434390B" w:rsidR="001A1D65" w:rsidRDefault="00F43E9E">
      <w:pPr>
        <w:pStyle w:val="FirstParagraph"/>
      </w:pPr>
      <w:r>
        <w:t xml:space="preserve">To test such hypotheses about the psychological processes implicated in the response of social feedback, studies thus far have typically relied on </w:t>
      </w:r>
      <w:r>
        <w:rPr>
          <w:i/>
        </w:rPr>
        <w:t>affirmation of the consequent</w:t>
      </w:r>
      <w:r>
        <w:t xml:space="preserve"> (Cacioppo et al., 2003) or reverse inference: </w:t>
      </w:r>
      <w:r>
        <w:rPr>
          <w:i/>
        </w:rPr>
        <w:t>“the inference of a psychological process from an observed pattern of brain activity”</w:t>
      </w:r>
      <w:r>
        <w:t xml:space="preserve"> (Amodio, 2010). For example, despite suggestions that similar brain regions are activated to social acceptance and monetary reward, drawing the conclusion that the reward system is implicated in responding to social acceptance from such findings is problematic since similar patterns of brain activation could reflect different psychological processes. As such, studies are needed that test whether the brain’s response to such feedback is associated with </w:t>
      </w:r>
      <w:r>
        <w:lastRenderedPageBreak/>
        <w:t>behavioral measures (Poldrack, 2006), in this case indexing response to reward or loss, providing converging evidence of dysfunction in the hypothesized psychological process. If so, it suggests a function of that brain activity in reward/loss responsivity; if not it calls into question prior conclusions made using reverse inference. Thus, the current proposal aims to test whether the brain’s reward/loss system responds to social acceptance and rejection feedback</w:t>
      </w:r>
      <w:commentRangeStart w:id="17"/>
      <w:r>
        <w:t>, and whether deficits in responding to feedback are related to depression and social anxiety severity.</w:t>
      </w:r>
      <w:commentRangeEnd w:id="17"/>
      <w:r w:rsidR="006D05C4">
        <w:rPr>
          <w:rStyle w:val="CommentReference"/>
        </w:rPr>
        <w:commentReference w:id="17"/>
      </w:r>
    </w:p>
    <w:p w14:paraId="1186EF58" w14:textId="2673C47A" w:rsidR="001A1D65" w:rsidRDefault="00F43E9E">
      <w:pPr>
        <w:pStyle w:val="Heading2"/>
      </w:pPr>
      <w:bookmarkStart w:id="18" w:name="advantages-of-event-related-potentials-e"/>
      <w:del w:id="19" w:author="Barch, Deanna" w:date="2021-03-06T18:29:00Z">
        <w:r w:rsidDel="009D7C81">
          <w:delText>Advantages of</w:delText>
        </w:r>
      </w:del>
      <w:proofErr w:type="spellStart"/>
      <w:ins w:id="20" w:author="Barch, Deanna" w:date="2021-03-06T18:29:00Z">
        <w:r w:rsidR="009D7C81">
          <w:t>Usingin</w:t>
        </w:r>
      </w:ins>
      <w:proofErr w:type="spellEnd"/>
      <w:r>
        <w:t xml:space="preserve"> event-related potentials (ERP)</w:t>
      </w:r>
      <w:bookmarkEnd w:id="18"/>
      <w:ins w:id="21" w:author="Barch, Deanna" w:date="2021-03-06T18:29:00Z">
        <w:r w:rsidR="009D7C81">
          <w:t xml:space="preserve"> to study social feedback</w:t>
        </w:r>
      </w:ins>
    </w:p>
    <w:p w14:paraId="0098AD28" w14:textId="7076A514" w:rsidR="001A1D65" w:rsidRDefault="00F43E9E">
      <w:pPr>
        <w:pStyle w:val="FirstParagraph"/>
        <w:rPr>
          <w:ins w:id="22" w:author="Barch, Deanna" w:date="2021-03-06T18:30:00Z"/>
        </w:rPr>
      </w:pPr>
      <w:commentRangeStart w:id="23"/>
      <w:r>
        <w:t xml:space="preserve">Processing and responding to social feedback requires a host of brain regions that work in a coordinated fashion (Amodio, 2010). FMRI studies have begun to identify regions active in response to social exclusion (Cacioppo et al., 2013; Vijayakumar et al., 2017). </w:t>
      </w:r>
      <w:commentRangeEnd w:id="23"/>
      <w:r w:rsidR="0088479E">
        <w:rPr>
          <w:rStyle w:val="CommentReference"/>
        </w:rPr>
        <w:commentReference w:id="23"/>
      </w:r>
      <w:r>
        <w:t xml:space="preserve">In complementary research, event-related potentials (ERPs)—-EEG signals time-locked to a stimulus onset—-provide a robust way to understand the timing of neural responses associated with social feedback by examining specific ERP components thought to reflect brain activity to acceptance (reward positivity [RewP]) and rejection (feedback negativity [FN]) (Luck &amp; Kappenman, 2012; Proudfit, 2015; Regan, 1989). Given the complexity of brain responses to social feedback, the temporal resolution of ERP may be better suited to identifying individual differences in brain responses than methods with worse temporal but better spatial resolution (Amodio et al., 2014). Moreover, ERPs directly measure brain activity (Gratton &amp; Fabiani, 2001), rather than its indirect consequence with a hemodynamic response in fMRI. Furthermore, ERP allows participants to sit upright rather than still and supine in a scanner, lending it greater ecological validity (Amodio et al., 2014). These factors together suggest that ERP is an </w:t>
      </w:r>
      <w:del w:id="24" w:author="Barch, Deanna" w:date="2021-03-06T18:30:00Z">
        <w:r w:rsidDel="009D7C81">
          <w:delText xml:space="preserve">ideal </w:delText>
        </w:r>
      </w:del>
      <w:ins w:id="25" w:author="Barch, Deanna" w:date="2021-03-06T18:30:00Z">
        <w:r w:rsidR="009D7C81">
          <w:t xml:space="preserve">excellent </w:t>
        </w:r>
      </w:ins>
      <w:r>
        <w:t>method for measuring individual differences in brain responsivity to social feedback.</w:t>
      </w:r>
    </w:p>
    <w:p w14:paraId="12A7E1A3" w14:textId="4D87D6F2" w:rsidR="009D7C81" w:rsidRDefault="009D7C81" w:rsidP="009D7C81">
      <w:pPr>
        <w:pStyle w:val="BodyText"/>
        <w:rPr>
          <w:ins w:id="26" w:author="Barch, Deanna" w:date="2021-03-06T18:30:00Z"/>
        </w:rPr>
      </w:pPr>
    </w:p>
    <w:p w14:paraId="6F4DEC9C" w14:textId="7B5A3C43" w:rsidR="009D7C81" w:rsidRPr="009D7C81" w:rsidRDefault="009D7C81" w:rsidP="009D7C81">
      <w:pPr>
        <w:pStyle w:val="BodyText"/>
        <w:pPrChange w:id="27" w:author="Barch, Deanna" w:date="2021-03-06T18:30:00Z">
          <w:pPr>
            <w:pStyle w:val="FirstParagraph"/>
          </w:pPr>
        </w:pPrChange>
      </w:pPr>
      <w:ins w:id="28" w:author="Barch, Deanna" w:date="2021-03-06T18:30:00Z">
        <w:r>
          <w:lastRenderedPageBreak/>
          <w:t>THEN I WOULD HAVE PARAGRAPH OR TWO ON DEP AND SOCIAL</w:t>
        </w:r>
      </w:ins>
    </w:p>
    <w:p w14:paraId="7C37951E" w14:textId="77777777" w:rsidR="001A1D65" w:rsidRDefault="00F43E9E">
      <w:pPr>
        <w:pStyle w:val="Heading2"/>
      </w:pPr>
      <w:bookmarkStart w:id="29" w:name="current-study"/>
      <w:r>
        <w:t>Current study</w:t>
      </w:r>
      <w:bookmarkEnd w:id="29"/>
    </w:p>
    <w:p w14:paraId="7B60ABF0" w14:textId="0BD6C044" w:rsidR="001A1D65" w:rsidRDefault="00F43E9E">
      <w:pPr>
        <w:pStyle w:val="FirstParagraph"/>
      </w:pPr>
      <w:r>
        <w:t xml:space="preserve">The current study aims to address </w:t>
      </w:r>
      <w:del w:id="30" w:author="Barch, Deanna" w:date="2021-03-06T18:31:00Z">
        <w:r w:rsidDel="0088479E">
          <w:delText xml:space="preserve">these </w:delText>
        </w:r>
      </w:del>
      <w:ins w:id="31" w:author="Barch, Deanna" w:date="2021-03-06T18:31:00Z">
        <w:r w:rsidR="0088479E">
          <w:t xml:space="preserve">the key </w:t>
        </w:r>
      </w:ins>
      <w:r>
        <w:t>questions</w:t>
      </w:r>
      <w:ins w:id="32" w:author="Barch, Deanna" w:date="2021-03-06T18:31:00Z">
        <w:r w:rsidR="0088479E">
          <w:t xml:space="preserve"> outlined above</w:t>
        </w:r>
      </w:ins>
      <w:r>
        <w:t xml:space="preserve">. Specifically, first we test reverse inference assumptions by analyzing the relationship between individual differences in RewP and FN magnitude to social acceptance and rejection feedback and separate behavioral individual differences of bias towards rewards and avoidance of losses. Testing whether individual or group differences in brain activity are also related to a converging behavioral measure constrains the interpretation of the brain activation (Poldrack, 2006). Second, we test diagnostic homogeneity and heterogeneity by analyzing the relationship between individual differences in RewP and FN magnitude to social acceptance and rejection feedback and severity of depression and social anxiety symptoms. Third, we test for the presence of a relationship between behavioral bias towards rewards and away from losses and severity of depression and social anxiety, aiding in the interpretation of the previous analyses. This would provide converging evidence of our </w:t>
      </w:r>
      <w:commentRangeStart w:id="33"/>
      <w:r>
        <w:t>proposed nomological network between the ERP, behavioral, and psychopathology measures.</w:t>
      </w:r>
      <w:commentRangeEnd w:id="33"/>
      <w:r w:rsidR="0088479E">
        <w:rPr>
          <w:rStyle w:val="CommentReference"/>
        </w:rPr>
        <w:commentReference w:id="33"/>
      </w:r>
    </w:p>
    <w:p w14:paraId="46B10E4C" w14:textId="77777777" w:rsidR="001A1D65" w:rsidRDefault="00F43E9E">
      <w:pPr>
        <w:pStyle w:val="Heading1"/>
      </w:pPr>
      <w:bookmarkStart w:id="34" w:name="methods"/>
      <w:r>
        <w:t>Methods</w:t>
      </w:r>
      <w:bookmarkEnd w:id="34"/>
    </w:p>
    <w:p w14:paraId="117E5A0C" w14:textId="77777777" w:rsidR="001A1D65" w:rsidRDefault="00F43E9E">
      <w:pPr>
        <w:pStyle w:val="Heading2"/>
      </w:pPr>
      <w:bookmarkStart w:id="35" w:name="participants"/>
      <w:r>
        <w:t>Participants</w:t>
      </w:r>
      <w:bookmarkEnd w:id="35"/>
    </w:p>
    <w:p w14:paraId="37512912" w14:textId="77777777" w:rsidR="001A1D65" w:rsidRDefault="00F43E9E">
      <w:pPr>
        <w:pStyle w:val="FirstParagraph"/>
      </w:pPr>
      <w:r>
        <w:t xml:space="preserve">Participants completed </w:t>
      </w:r>
      <w:commentRangeStart w:id="36"/>
      <w:r>
        <w:t>all</w:t>
      </w:r>
      <w:commentRangeEnd w:id="36"/>
      <w:r w:rsidR="00AB2229">
        <w:rPr>
          <w:rStyle w:val="CommentReference"/>
        </w:rPr>
        <w:commentReference w:id="36"/>
      </w:r>
      <w:r>
        <w:t xml:space="preserve"> measures during the tenth assessment wave of the Preschool Depression Study (PDS; see Supplemental Materials for full chronology of study). In this study, Participants were initially screened at preschool age for the study using the Preschool Feelings Checklist (PFC) (Luby et al., 2004) in order to recruit children with high and low symptoms of depression. Children were excluded if they presented with chronic illness, marked speech and/or </w:t>
      </w:r>
      <w:r>
        <w:lastRenderedPageBreak/>
        <w:t>language delays and/or neurologic or autism spectrum disorders. An additional 40 currently healthy children were added at school age. Of those, 118 participants completed the social feedback task. Of those, one participant was excluded due to technical errors during the social feedback task, and two participants were excluded due to intelligence quotients (IQ) below 70. Of those 115 remaining participants, 99 had completed and had usable data for the behavioral reward/loss task, 110 had completed a self-report measure of depression, and 115 had completed a self-report measure of social anxiety.</w:t>
      </w:r>
    </w:p>
    <w:p w14:paraId="3FA15F8C" w14:textId="77777777" w:rsidR="001A1D65" w:rsidRDefault="00F43E9E">
      <w:pPr>
        <w:pStyle w:val="Heading2"/>
      </w:pPr>
      <w:bookmarkStart w:id="37" w:name="measures"/>
      <w:r>
        <w:t>Measures</w:t>
      </w:r>
      <w:bookmarkEnd w:id="37"/>
    </w:p>
    <w:p w14:paraId="2CDB46B1" w14:textId="77777777" w:rsidR="001A1D65" w:rsidRDefault="00F43E9E">
      <w:pPr>
        <w:pStyle w:val="Heading3"/>
        <w:framePr w:wrap="around"/>
      </w:pPr>
      <w:bookmarkStart w:id="38" w:name="depression-severity"/>
      <w:r>
        <w:t xml:space="preserve">Depression </w:t>
      </w:r>
      <w:commentRangeStart w:id="39"/>
      <w:r>
        <w:t>severity</w:t>
      </w:r>
      <w:commentRangeEnd w:id="39"/>
      <w:r w:rsidR="00AB2229">
        <w:rPr>
          <w:rStyle w:val="CommentReference"/>
          <w:rFonts w:eastAsiaTheme="minorHAnsi" w:cstheme="minorBidi"/>
          <w:b w:val="0"/>
          <w:bCs w:val="0"/>
        </w:rPr>
        <w:commentReference w:id="39"/>
      </w:r>
      <w:r>
        <w:br/>
        <w:t>.</w:t>
      </w:r>
      <w:bookmarkEnd w:id="38"/>
    </w:p>
    <w:p w14:paraId="7333BD0E" w14:textId="77777777" w:rsidR="001A1D65" w:rsidRDefault="00F43E9E">
      <w:pPr>
        <w:pStyle w:val="FirstParagraph"/>
      </w:pPr>
      <w:r>
        <w:t xml:space="preserve">Depression severity was measured using the Child Depression Inventory–2 (CDI-2) (Kovacs, 1992) for participants less than 18 years-old and Beck Depression Inventory–II (BDI–II) (Dozois et al., 1998) for participants 18 years-old and older. The CDI-2 includes 28 items scored on a three point Likert scale. The BDI-II includes 21 items scored on a four point Likert scale. Both measures assess self-reported depression symptoms in the past 2 weeks and have excellent internal consistency (CDI-2: </w:t>
      </w:r>
      <m:oMath>
        <m:r>
          <w:rPr>
            <w:rFonts w:ascii="Cambria Math" w:hAnsi="Cambria Math"/>
          </w:rPr>
          <m:t>α</m:t>
        </m:r>
      </m:oMath>
      <w:r>
        <w:t xml:space="preserve">=0.91; BDI-II: </w:t>
      </w:r>
      <m:oMath>
        <m:r>
          <w:rPr>
            <w:rFonts w:ascii="Cambria Math" w:hAnsi="Cambria Math"/>
          </w:rPr>
          <m:t>α</m:t>
        </m:r>
      </m:oMath>
      <w:r>
        <w:t xml:space="preserve">=0.91) and test-retest reliability (CDI-2: </w:t>
      </w:r>
      <m:oMath>
        <m:r>
          <w:rPr>
            <w:rFonts w:ascii="Cambria Math" w:hAnsi="Cambria Math"/>
          </w:rPr>
          <m:t>r</m:t>
        </m:r>
      </m:oMath>
      <w:r>
        <w:t xml:space="preserve">=0.89; BDI-II: </w:t>
      </w:r>
      <m:oMath>
        <m:r>
          <w:rPr>
            <w:rFonts w:ascii="Cambria Math" w:hAnsi="Cambria Math"/>
          </w:rPr>
          <m:t>r</m:t>
        </m:r>
      </m:oMath>
      <w:r>
        <w:t>=0.93) (Beck et al., 1996; Dozois et al., 1998; Kovacs, 1992).</w:t>
      </w:r>
    </w:p>
    <w:p w14:paraId="22E8AA3D" w14:textId="77777777" w:rsidR="001A1D65" w:rsidRDefault="00F43E9E">
      <w:pPr>
        <w:pStyle w:val="Heading3"/>
        <w:framePr w:wrap="around"/>
      </w:pPr>
      <w:bookmarkStart w:id="40" w:name="social-anxiety-severity"/>
      <w:r>
        <w:t>Social anxiety severity</w:t>
      </w:r>
      <w:r>
        <w:br/>
        <w:t>.</w:t>
      </w:r>
      <w:bookmarkEnd w:id="40"/>
    </w:p>
    <w:p w14:paraId="52D7AC38" w14:textId="77777777" w:rsidR="001A1D65" w:rsidRDefault="00F43E9E">
      <w:pPr>
        <w:pStyle w:val="FirstParagraph"/>
      </w:pPr>
      <w:r>
        <w:t xml:space="preserve">Social anxiety severity was measured using the Social Interaction Anxiety Scale (SIAS-6) and Social Phobia Scale (SPS-6) (Peters et al., 2012)—a scale that combines the two scales and was developed as an abbreviated version of the full SIAS/SPS (Mattick &amp; Clarke, 1998) using Item Response Theory modeling. This scale includes 6 items rated on a five point Likert scale from each of the SIAS-6 and SPS-6, comprising one total scale. The SIAS/SPS-6 assesses self-reported current symptoms of social anxiety/phobia (with no specific time frame given) and has </w:t>
      </w:r>
      <w:r>
        <w:lastRenderedPageBreak/>
        <w:t>excellent internal consistency (</w:t>
      </w:r>
      <m:oMath>
        <m:r>
          <w:rPr>
            <w:rFonts w:ascii="Cambria Math" w:hAnsi="Cambria Math"/>
          </w:rPr>
          <m:t>α</m:t>
        </m:r>
      </m:oMath>
      <w:r>
        <w:t xml:space="preserve"> &gt; 0.90) and test-retest reliability (</w:t>
      </w:r>
      <m:oMath>
        <m:r>
          <w:rPr>
            <w:rFonts w:ascii="Cambria Math" w:hAnsi="Cambria Math"/>
          </w:rPr>
          <m:t>r</m:t>
        </m:r>
      </m:oMath>
      <w:r>
        <w:t xml:space="preserve"> &gt; 0.91) (Mattick &amp; Clarke, 1998; Osman et al., 1998).</w:t>
      </w:r>
    </w:p>
    <w:p w14:paraId="36F6B3D1" w14:textId="77777777" w:rsidR="001A1D65" w:rsidRDefault="00F43E9E">
      <w:pPr>
        <w:pStyle w:val="Heading3"/>
        <w:framePr w:wrap="around"/>
      </w:pPr>
      <w:bookmarkStart w:id="41" w:name="covariates"/>
      <w:r>
        <w:t>Covariates</w:t>
      </w:r>
      <w:r>
        <w:br/>
        <w:t>.</w:t>
      </w:r>
      <w:bookmarkEnd w:id="41"/>
    </w:p>
    <w:p w14:paraId="315D19BD" w14:textId="77777777" w:rsidR="001A1D65" w:rsidRDefault="00F43E9E">
      <w:pPr>
        <w:pStyle w:val="FirstParagraph"/>
      </w:pPr>
      <w:r>
        <w:t xml:space="preserve">Covariates in multiple regression models included age at time of task, sex, race (Caucasian, African American, or Multiracial), Hispanic ethnicity, and socioeconomic status (i.e., income-to-needs ratio). Income to needs ratio from the most recent </w:t>
      </w:r>
      <w:commentRangeStart w:id="42"/>
      <w:r>
        <w:t xml:space="preserve">available wave was used. </w:t>
      </w:r>
      <w:commentRangeEnd w:id="42"/>
      <w:r w:rsidR="00AB2229">
        <w:rPr>
          <w:rStyle w:val="CommentReference"/>
        </w:rPr>
        <w:commentReference w:id="42"/>
      </w:r>
      <w:r>
        <w:t>Supplementary analyses also included recent psychotropic medicine use as a covariate, however 9 participants were missing this data. All categorical variables (i.e., sex, race, Hispanic ethnicity, and psychotropic medicine use) were dummy coded and all continuous variables (i.e. reward bias, loss avoidance, RewP, FN, depression severity, social anxiety severity, age, socioeconomic status) were standardized to aid in interpretation of regression estimates.</w:t>
      </w:r>
    </w:p>
    <w:p w14:paraId="5BB14612" w14:textId="77777777" w:rsidR="001A1D65" w:rsidRDefault="00F43E9E">
      <w:pPr>
        <w:pStyle w:val="Heading2"/>
      </w:pPr>
      <w:bookmarkStart w:id="43" w:name="procedure"/>
      <w:r>
        <w:t>Procedure</w:t>
      </w:r>
      <w:bookmarkEnd w:id="43"/>
    </w:p>
    <w:p w14:paraId="3AD9F549" w14:textId="77777777" w:rsidR="001A1D65" w:rsidRDefault="00F43E9E">
      <w:pPr>
        <w:pStyle w:val="Heading3"/>
        <w:framePr w:wrap="around"/>
      </w:pPr>
      <w:bookmarkStart w:id="44" w:name="social-feedback-erp-task"/>
      <w:r>
        <w:t>Social feedback ERP task</w:t>
      </w:r>
      <w:r>
        <w:br/>
        <w:t>.</w:t>
      </w:r>
      <w:bookmarkEnd w:id="44"/>
    </w:p>
    <w:p w14:paraId="56A3B5B4" w14:textId="77777777" w:rsidR="001A1D65" w:rsidRDefault="00F43E9E">
      <w:pPr>
        <w:pStyle w:val="FirstParagraph"/>
      </w:pPr>
      <w:r>
        <w:t xml:space="preserve">The Island Getaway task was used to measure brain responses to social feedback. For the task, participants are told they are playing a game with 11 co-players in which they are travelling in the Hawaiian Islands, and at each island, have to vote whether they want each co-player to continue on with them to the next island, followed by feedback on how co-players voted for them. Participants review information about each co-player (e.g., gender, location, personal preferences) and enter information that they are told is similarly reviewed by each co-player. Participants complete 6 rounds of “voting,” during which they vote whether to “keep” or “kick out” each co-player, and following each vote receive feedback as to whether that co-player voted to accept (“keep”) or reject (“kick out”) them (Figure 1). After each round, participants are told that one of the co-players had been sent out, and after completing the sixth round, participants are </w:t>
      </w:r>
      <w:r>
        <w:lastRenderedPageBreak/>
        <w:t>informed that they made it to the “Big Island.” Participants receive 51 trials of feedback: 25 acceptance and 25 rejection, and one randomly selected trial—a unique strength of this particular task (over tasks of only social rejection or exclusion) that yields reliable measurements of brain activity to social acceptance and rejection feedback. Co-players are randomly assigned a voting pattern for each participant such that 2 co-players reject the participant on most rounds, 2 co-players accept the participant on most rounds, and the remaining 7 co-players are equally likely to accept or reject the participant. Following the task, participants complete a brief post-task questionnaire assessing engagement in the task. This task has been validated in early adolescent, late adolescent, and young adult samples (Ethridge et al., 2017; Ethridge &amp; Weinberg, 2018; Kujawa et al., 2017; Pegg et al., 2019).</w:t>
      </w:r>
    </w:p>
    <w:p w14:paraId="617E9F78" w14:textId="77777777" w:rsidR="001A1D65" w:rsidRDefault="00F43E9E">
      <w:pPr>
        <w:pStyle w:val="Heading3"/>
        <w:framePr w:wrap="around"/>
      </w:pPr>
      <w:bookmarkStart w:id="45" w:name="behavioral-reward-bias-and-loss-avoidanc"/>
      <w:r>
        <w:t>Behavioral reward bias and loss avoidance task</w:t>
      </w:r>
      <w:r>
        <w:br/>
        <w:t>.</w:t>
      </w:r>
      <w:bookmarkEnd w:id="45"/>
    </w:p>
    <w:p w14:paraId="51B899B5" w14:textId="77777777" w:rsidR="001A1D65" w:rsidRDefault="00F43E9E">
      <w:pPr>
        <w:pStyle w:val="FirstParagraph"/>
      </w:pPr>
      <w:r>
        <w:t>To measure reward bias and loss avoidance we used the Probabilistic Incentive Learning Task (PILT), specifically two modified versions (Heerey et al., 2008; Pizzagalli et al., 2005), here termed PILT-Positive and PILT-Negative, to assess reward bias and loss avoidance respectively. These tasks have been used in adult and pediatric samples (Heerey et al., 2008; Luking, Pagliaccio, et al., 2016b, 2015; Luking, Neiman, et al., 2015; Pizzagalli et al., 2005, 2008). In each trial, participants perform a perceptual discrimination and indicate whether a long or short stimulus was briefly presented (Figure 1). For the PILT-P, a portion of correct responses receive gain feedback while, for the PILT-N, a portion of incorrect responses receive loss feedback. For both tasks, one of the two responses (i.e. short or long, termed the RICH response) is scheduled to receive three times the amount of feedback as the alternative (LEAN) response. This leads to preferentially selecting the RICH response in the PILT-P (reward bias) and avoiding the RICH response in the PILT-N (loss avoidance) (Luking, Pagliaccio, et al., 2015; Luking, Neiman, et al., 2015; Pizzagalli et al., 2005, 2008).</w:t>
      </w:r>
    </w:p>
    <w:p w14:paraId="31ED89CC" w14:textId="77777777" w:rsidR="001A1D65" w:rsidRDefault="00F43E9E">
      <w:pPr>
        <w:pStyle w:val="BodyText"/>
      </w:pPr>
      <w:r>
        <w:lastRenderedPageBreak/>
        <w:t>Participants complete 20 practice trials, followed by two blocks of 60 trials each. Feedback was presented in a pseudo-random order, so that no more than three trials in a row could receive feedback. As in prior studies, individual trials with reactions times (RT) faster than 150ms or slower than 2500ms, or greater than or less than 3 standard deviations from the participant’s mean RT were excluded. Response bias (log b) assesses behavioral responsiveness to feedback. Responses were coded such that more positive values on the PILT-P task indicate a greater propensity to select the RICH (i.e. rewarded) stimulus and more positive values on the PILT-N task indicate a greater propensity to select the LEAN (i.e. non-punished) stimulus.</w:t>
      </w:r>
    </w:p>
    <w:p w14:paraId="00CC372C" w14:textId="77777777" w:rsidR="001A1D65" w:rsidRDefault="00F43E9E">
      <w:pPr>
        <w:pStyle w:val="BodyText"/>
      </w:pPr>
      <m:oMathPara>
        <m:oMathParaPr>
          <m:jc m:val="center"/>
        </m:oMathParaPr>
        <m:oMath>
          <m:r>
            <w:rPr>
              <w:rFonts w:ascii="Cambria Math" w:hAnsi="Cambria Math"/>
            </w:rPr>
            <m:t>Reward bias/Loss avoidance (logb)=</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rPr>
              </m:ctrlPr>
            </m:fPr>
            <m:num>
              <m:r>
                <w:rPr>
                  <w:rFonts w:ascii="Cambria Math" w:hAnsi="Cambria Math"/>
                </w:rPr>
                <m:t>RIC</m:t>
              </m:r>
              <m:sSub>
                <m:sSubPr>
                  <m:ctrlPr>
                    <w:rPr>
                      <w:rFonts w:ascii="Cambria Math" w:hAnsi="Cambria Math"/>
                    </w:rPr>
                  </m:ctrlPr>
                </m:sSubPr>
                <m:e>
                  <m:r>
                    <w:rPr>
                      <w:rFonts w:ascii="Cambria Math" w:hAnsi="Cambria Math"/>
                    </w:rPr>
                    <m:t>H</m:t>
                  </m:r>
                </m:e>
                <m:sub>
                  <m:r>
                    <w:rPr>
                      <w:rFonts w:ascii="Cambria Math" w:hAnsi="Cambria Math"/>
                    </w:rPr>
                    <m:t>correct</m:t>
                  </m:r>
                </m:sub>
              </m:sSub>
              <m:r>
                <w:rPr>
                  <w:rFonts w:ascii="Cambria Math" w:hAnsi="Cambria Math"/>
                </w:rPr>
                <m:t>*LEA</m:t>
              </m:r>
              <m:sSub>
                <m:sSubPr>
                  <m:ctrlPr>
                    <w:rPr>
                      <w:rFonts w:ascii="Cambria Math" w:hAnsi="Cambria Math"/>
                    </w:rPr>
                  </m:ctrlPr>
                </m:sSubPr>
                <m:e>
                  <m:r>
                    <w:rPr>
                      <w:rFonts w:ascii="Cambria Math" w:hAnsi="Cambria Math"/>
                    </w:rPr>
                    <m:t>N</m:t>
                  </m:r>
                </m:e>
                <m:sub>
                  <m:r>
                    <w:rPr>
                      <w:rFonts w:ascii="Cambria Math" w:hAnsi="Cambria Math"/>
                    </w:rPr>
                    <m:t>incorrect</m:t>
                  </m:r>
                </m:sub>
              </m:sSub>
            </m:num>
            <m:den>
              <m:r>
                <w:rPr>
                  <w:rFonts w:ascii="Cambria Math" w:hAnsi="Cambria Math"/>
                </w:rPr>
                <m:t>RIC</m:t>
              </m:r>
              <m:sSub>
                <m:sSubPr>
                  <m:ctrlPr>
                    <w:rPr>
                      <w:rFonts w:ascii="Cambria Math" w:hAnsi="Cambria Math"/>
                    </w:rPr>
                  </m:ctrlPr>
                </m:sSubPr>
                <m:e>
                  <m:r>
                    <w:rPr>
                      <w:rFonts w:ascii="Cambria Math" w:hAnsi="Cambria Math"/>
                    </w:rPr>
                    <m:t>H</m:t>
                  </m:r>
                </m:e>
                <m:sub>
                  <m:r>
                    <w:rPr>
                      <w:rFonts w:ascii="Cambria Math" w:hAnsi="Cambria Math"/>
                    </w:rPr>
                    <m:t>incorrect</m:t>
                  </m:r>
                </m:sub>
              </m:sSub>
              <m:r>
                <w:rPr>
                  <w:rFonts w:ascii="Cambria Math" w:hAnsi="Cambria Math"/>
                </w:rPr>
                <m:t>*LEA</m:t>
              </m:r>
              <m:sSub>
                <m:sSubPr>
                  <m:ctrlPr>
                    <w:rPr>
                      <w:rFonts w:ascii="Cambria Math" w:hAnsi="Cambria Math"/>
                    </w:rPr>
                  </m:ctrlPr>
                </m:sSubPr>
                <m:e>
                  <m:r>
                    <w:rPr>
                      <w:rFonts w:ascii="Cambria Math" w:hAnsi="Cambria Math"/>
                    </w:rPr>
                    <m:t>N</m:t>
                  </m:r>
                </m:e>
                <m:sub>
                  <m:r>
                    <w:rPr>
                      <w:rFonts w:ascii="Cambria Math" w:hAnsi="Cambria Math"/>
                    </w:rPr>
                    <m:t>correct</m:t>
                  </m:r>
                </m:sub>
              </m:sSub>
            </m:den>
          </m:f>
        </m:oMath>
      </m:oMathPara>
    </w:p>
    <w:p w14:paraId="356D4137" w14:textId="77777777" w:rsidR="001A1D65" w:rsidRDefault="00F43E9E">
      <w:pPr>
        <w:pStyle w:val="Heading3"/>
        <w:framePr w:wrap="around"/>
      </w:pPr>
      <w:bookmarkStart w:id="46" w:name="eeg-acquisition-and-processing"/>
      <w:r>
        <w:t>EEG Acquisition and Processing</w:t>
      </w:r>
      <w:r>
        <w:br/>
        <w:t>.</w:t>
      </w:r>
      <w:bookmarkEnd w:id="46"/>
    </w:p>
    <w:p w14:paraId="3B6BB798" w14:textId="77777777" w:rsidR="001A1D65" w:rsidRDefault="00F43E9E">
      <w:pPr>
        <w:pStyle w:val="FirstParagraph"/>
      </w:pPr>
      <w:r>
        <w:t xml:space="preserve">Continuous EEG was recorded using the BrainVision ActiChamp, 32 channel active channel amplifier system (BrainVision LLC, Morrisville, NC, USA). Electrodes were mounted in an elastic cap using a subset of the International 10/20 System sites (FP1, F3, F7, FC1, FC5, FT9, C3, T7, CP1, CP5, TP9, P3, P7, O1, Fz, Cz, Pz, Oz, FP2, F4, F8, FC2, FC6, FT10, C4, T8, CP2, CP6, P4, P8, TP10, O2), with a ground electrode located at FPz. The electrooculogram (EOG) generated from blinks and eye movements is recorded from five facial electrodes. The EEG is sampled at 500 Hz and all signals digitized on a computer. All data was re-referenced to the average of Tp9 and Tp10 and band-pass filtered from 0.1 to 30 Hz. The EEG was corrected for EOG artifacts (Gratton et al., 1983) and physiological artifacts removed using an automatic procedure with a maximum allowed voltage step of 50 µV within a 400 ms interval length, maximum absolute difference between any two points of 175 µV, and a minimum allowed activity of 0.50 µV within a 100 ms interval length. The EEG is segmented into 1000 ms epochs, </w:t>
      </w:r>
      <w:r>
        <w:lastRenderedPageBreak/>
        <w:t>beginning 200 ms before and ending 800 ms after feedback onset. ERPs are averaged for acceptance and rejection feedback, and baseline corrected to activity 200 ms prior to feedback.</w:t>
      </w:r>
    </w:p>
    <w:p w14:paraId="2E6F14A4" w14:textId="77777777" w:rsidR="001A1D65" w:rsidRDefault="00F43E9E">
      <w:pPr>
        <w:pStyle w:val="Heading2"/>
      </w:pPr>
      <w:bookmarkStart w:id="47" w:name="data-analysis"/>
      <w:r>
        <w:t>Data Analysis</w:t>
      </w:r>
      <w:bookmarkEnd w:id="47"/>
    </w:p>
    <w:p w14:paraId="7677A9EC" w14:textId="77777777" w:rsidR="001A1D65" w:rsidRDefault="00F43E9E">
      <w:pPr>
        <w:pStyle w:val="FirstParagraph"/>
      </w:pPr>
      <w:r>
        <w:t>Data analysis plans were pre-registered following data collection but prior to data analysis (osf.io/x8rdh). Those analyses that were not pre-registered are included in the exploratory analyses section of the results.</w:t>
      </w:r>
    </w:p>
    <w:p w14:paraId="67BEB479" w14:textId="77777777" w:rsidR="001A1D65" w:rsidRDefault="00F43E9E">
      <w:pPr>
        <w:pStyle w:val="Heading3"/>
        <w:framePr w:wrap="around"/>
      </w:pPr>
      <w:bookmarkStart w:id="48" w:name="multivariate-outliers"/>
      <w:r>
        <w:t>Multivariate outliers</w:t>
      </w:r>
      <w:r>
        <w:br/>
        <w:t>.</w:t>
      </w:r>
      <w:bookmarkEnd w:id="48"/>
    </w:p>
    <w:p w14:paraId="1A1E7BF9" w14:textId="77777777" w:rsidR="001A1D65" w:rsidRDefault="00F43E9E">
      <w:pPr>
        <w:pStyle w:val="FirstParagraph"/>
      </w:pPr>
      <w:r>
        <w:t xml:space="preserve">Mahalanobis distance was calculated among all measures used in confirmatory analyses (i.e. reward positivity, feedback negativity, reward bias, loss avoidance, depression severity, social anxiety severity) and used to identify and exclude multivariate outliers with a threshold of </w:t>
      </w:r>
      <m:oMath>
        <m:r>
          <w:rPr>
            <w:rFonts w:ascii="Cambria Math" w:hAnsi="Cambria Math"/>
          </w:rPr>
          <m:t>p</m:t>
        </m:r>
      </m:oMath>
      <w:r>
        <w:t>&lt;0.001 (</w:t>
      </w:r>
      <m:oMath>
        <m:r>
          <w:rPr>
            <w:rFonts w:ascii="Cambria Math" w:hAnsi="Cambria Math"/>
          </w:rPr>
          <m:t>N</m:t>
        </m:r>
      </m:oMath>
      <w:r>
        <w:t xml:space="preserve">=1). This resulted in a final sample of </w:t>
      </w:r>
      <m:oMath>
        <m:r>
          <w:rPr>
            <w:rFonts w:ascii="Cambria Math" w:hAnsi="Cambria Math"/>
          </w:rPr>
          <m:t>N</m:t>
        </m:r>
      </m:oMath>
      <w:r>
        <w:t>=114.</w:t>
      </w:r>
    </w:p>
    <w:p w14:paraId="1E86B628" w14:textId="77777777" w:rsidR="001A1D65" w:rsidRDefault="00F43E9E">
      <w:pPr>
        <w:pStyle w:val="Heading3"/>
        <w:framePr w:wrap="around"/>
      </w:pPr>
      <w:bookmarkStart w:id="49" w:name="pca"/>
      <w:r>
        <w:t>PCA</w:t>
      </w:r>
      <w:r>
        <w:br/>
        <w:t>.</w:t>
      </w:r>
      <w:bookmarkEnd w:id="49"/>
    </w:p>
    <w:p w14:paraId="3106E6F0" w14:textId="77777777" w:rsidR="001A1D65" w:rsidRDefault="00F43E9E">
      <w:pPr>
        <w:pStyle w:val="FirstParagraph"/>
      </w:pPr>
      <w:r>
        <w:t xml:space="preserve">Temporospatial principal component analysis (PCA) was conducted using the EP Toolkit (Dien, 2010b). A temporal PCA was conducted first, using a Promax rotation to rotate a simple structure in the temporal domain (Dien, 2010a, 2012; Dien et al., 2007) and included time points from each participant’s averaged data as variables and participants, recording sites, and trial types as observations. To identify factors accounting for substantial variance, a Scree plot (Cattell, 1966) was generated and a parallel test (Horn, 1965) conducted comparing a Scree of the dataset to that of a fully random dataset. We identified 15 temporal factor (TF) that accounted for a larger proportion of variance than the random dataset, and thus were retained. Next, a spatial PCA was conducted using Infomax rotation to rotate the spatial factors to independence (Dien, 2010a) and included all recordings sites as variables and participants, trial types, and temporal </w:t>
      </w:r>
      <w:r>
        <w:lastRenderedPageBreak/>
        <w:t>factor scores as observations. We identified 3 spatial factors (SF), resulting in 45 factor combinations accounting for a total 34.8% of the variance. Factor scores were converted to voltages and robust analysis of variance was conducted on factors that accounted for greater than 1% of variance to identify factors that meaningfully distinguish acceptance and rejection feedback, yielding 11 factors. Peak latency and electrode location were used to identify the RewP/FN component at temporal factor 2-spatial factor 1 (TF2/SF1). Data was imported from Brain Vision Analyzer to R (R Core Team, 2020) for all further computations.</w:t>
      </w:r>
    </w:p>
    <w:p w14:paraId="70D646D2" w14:textId="77777777" w:rsidR="001A1D65" w:rsidRDefault="00F43E9E">
      <w:pPr>
        <w:pStyle w:val="BodyText"/>
      </w:pPr>
      <w:r>
        <w:t>ERP activity in the RewP significantly differed between the acceptance and rejection conditions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=1.46</m:t>
        </m:r>
      </m:oMath>
      <w:r>
        <w:t xml:space="preserve">, 95% CI </w:t>
      </w:r>
      <m:oMath>
        <m:r>
          <w:rPr>
            <w:rFonts w:ascii="Cambria Math" w:hAnsi="Cambria Math"/>
          </w:rPr>
          <m:t>[0.81,2.11]</m:t>
        </m:r>
      </m:oMath>
      <w:r>
        <w:t xml:space="preserve">, </w:t>
      </w:r>
      <m:oMath>
        <m:r>
          <w:rPr>
            <w:rFonts w:ascii="Cambria Math" w:hAnsi="Cambria Math"/>
          </w:rPr>
          <m:t>t[113]=4.48</m:t>
        </m:r>
      </m:oMath>
      <w:r>
        <w:t xml:space="preserve">, </w:t>
      </w:r>
      <m:oMath>
        <m:r>
          <w:rPr>
            <w:rFonts w:ascii="Cambria Math" w:hAnsi="Cambria Math"/>
          </w:rPr>
          <m:t>p&lt;.001</m:t>
        </m:r>
      </m:oMath>
      <w:r>
        <w:t>). The RewP was calculated as the mean activity 50ms before and 50ms after the peak latency (344ms, time window of 294-394ms) at the peak electrode (FP2; see Figure 2). In line with previous work and recommendations (Meyer-Lindenberg &amp; Tost, 2012), residual scores for the RewP response to acceptance accounting for the response to rejection were calculated, producing scores uncorrelated with the response to rejection. Likewise, residual scores for the FN response to rejection accounting for the response to acceptance were calculated, producing scores uncorrelated with the response to acceptance. This produces RewP and FN scores that are correlated (</w:t>
      </w:r>
      <m:oMath>
        <m:r>
          <w:rPr>
            <w:rFonts w:ascii="Cambria Math" w:hAnsi="Cambria Math"/>
          </w:rPr>
          <m:t>r</m:t>
        </m:r>
      </m:oMath>
      <w:r>
        <w:t>=0.83) but not inverses of one another and isolates mean amplitude in the ERP unique to acceptance or rejection. A non-difference score measure (e.g., mean amplitude to acceptance without accounting for activity to rejection) is confounded by activity throughout the brain unrelated to the acceptance stimulus. Results of the PCA also suggested the presence of the P2 (peak latency: 212ms, time window of 162-262ms) and N1 (peak latency: 174, time window of 124-224ms) components, both of which also significantly differed between the acceptance and rejection conditions (P2:</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=1.43</m:t>
        </m:r>
      </m:oMath>
      <w:r>
        <w:t xml:space="preserve">, 95% CI </w:t>
      </w:r>
      <m:oMath>
        <m:r>
          <w:rPr>
            <w:rFonts w:ascii="Cambria Math" w:hAnsi="Cambria Math"/>
          </w:rPr>
          <m:t>[0.83,2.03]</m:t>
        </m:r>
      </m:oMath>
      <w:r>
        <w:t xml:space="preserve">, </w:t>
      </w:r>
      <m:oMath>
        <m:r>
          <w:rPr>
            <w:rFonts w:ascii="Cambria Math" w:hAnsi="Cambria Math"/>
          </w:rPr>
          <m:t>t(113)=4.70</m:t>
        </m:r>
      </m:oMath>
      <w:r>
        <w:t xml:space="preserve">, </w:t>
      </w:r>
      <m:oMath>
        <m:r>
          <w:rPr>
            <w:rFonts w:ascii="Cambria Math" w:hAnsi="Cambria Math"/>
          </w:rPr>
          <m:t>p&lt;.001</m:t>
        </m:r>
      </m:oMath>
      <w:r>
        <w:t xml:space="preserve">; N1: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=1.54</m:t>
        </m:r>
      </m:oMath>
      <w:r>
        <w:t xml:space="preserve">, 95% CI </w:t>
      </w:r>
      <m:oMath>
        <m:r>
          <w:rPr>
            <w:rFonts w:ascii="Cambria Math" w:hAnsi="Cambria Math"/>
          </w:rPr>
          <m:t>[0.98,2.11]</m:t>
        </m:r>
      </m:oMath>
      <w:r>
        <w:t xml:space="preserve">, </w:t>
      </w:r>
      <m:oMath>
        <m:r>
          <w:rPr>
            <w:rFonts w:ascii="Cambria Math" w:hAnsi="Cambria Math"/>
          </w:rPr>
          <m:t>t(113)=5.43</m:t>
        </m:r>
      </m:oMath>
      <w:r>
        <w:t xml:space="preserve">, </w:t>
      </w:r>
      <m:oMath>
        <m:r>
          <w:rPr>
            <w:rFonts w:ascii="Cambria Math" w:hAnsi="Cambria Math"/>
          </w:rPr>
          <m:t>p&lt;.001</m:t>
        </m:r>
      </m:oMath>
      <w:r>
        <w:t>).</w:t>
      </w:r>
    </w:p>
    <w:p w14:paraId="6767EAFC" w14:textId="77777777" w:rsidR="001A1D65" w:rsidRDefault="00F43E9E">
      <w:pPr>
        <w:pStyle w:val="Heading3"/>
        <w:framePr w:wrap="around"/>
      </w:pPr>
      <w:bookmarkStart w:id="50" w:name="multiple-imputation-of-missing-data"/>
      <w:r>
        <w:lastRenderedPageBreak/>
        <w:t>Multiple imputation of missing data</w:t>
      </w:r>
      <w:r>
        <w:br/>
        <w:t>.</w:t>
      </w:r>
      <w:bookmarkEnd w:id="50"/>
    </w:p>
    <w:p w14:paraId="18AEB9C3" w14:textId="77777777" w:rsidR="001A1D65" w:rsidRDefault="00F43E9E">
      <w:pPr>
        <w:pStyle w:val="FirstParagraph"/>
      </w:pPr>
      <w:r>
        <w:t xml:space="preserve">MCAR analyses showed that there was not significant evidence to reject the hypothesis that the data were missing completely at random (MCAR; </w:t>
      </w:r>
      <m:oMath>
        <m:r>
          <w:rPr>
            <w:rFonts w:ascii="Cambria Math" w:hAnsi="Cambria Math"/>
          </w:rPr>
          <m:t>p</m:t>
        </m:r>
      </m:oMath>
      <w:r>
        <w:t>=0.22). Thus, multiple imputation was conducted using the ‘MICE’ package (van Buuren &amp; Groothuis-Oudshoorn, 2011) in R. Ten imputations were generated using predictive mean matching of the variables of interest (i.e. depression severity, social anxiety severity, reward positivity, feedback negativity, reward bias, and loss avoidance), covariates (age, sex, SES, race, ethnicity), and other measures that were collected concurrently and a priori considered to inform missing data in depression severity (e.g., major depressive disorder diagnosis on the KSADS, social anxiety disorder diagnosis on the KSADS, BAS child drive, BAS child fun seeking, BAS child reward responsiveness–revised, BIS child–revised, and the Pleasure Scale for Children) and behavioral reward bias/loss avoidance (accuracy on the PILT-P and PILT-N, NIH Toolbox list sorting, pattern completion, picture sequencing, picture vocabulary, flanker).</w:t>
      </w:r>
    </w:p>
    <w:p w14:paraId="02193D1E" w14:textId="77777777" w:rsidR="001A1D65" w:rsidRDefault="00F43E9E">
      <w:pPr>
        <w:pStyle w:val="Heading3"/>
        <w:framePr w:wrap="around"/>
      </w:pPr>
      <w:bookmarkStart w:id="51" w:name="multiple-regression-models"/>
      <w:r>
        <w:t>Multiple regression models</w:t>
      </w:r>
      <w:r>
        <w:br/>
        <w:t>.</w:t>
      </w:r>
      <w:bookmarkEnd w:id="51"/>
    </w:p>
    <w:p w14:paraId="1D4A621F" w14:textId="77777777" w:rsidR="001A1D65" w:rsidRDefault="00F43E9E">
      <w:pPr>
        <w:pStyle w:val="FirstParagraph"/>
      </w:pPr>
      <w:r>
        <w:t>Following multiple imputation, measures were standardized in each of the 10 imputations. Multiple regression models were conducted and estimates were pooled across the imputations using the ‘miceadds’ package (Robitzsch &amp; Grund, 2020).</w:t>
      </w:r>
    </w:p>
    <w:p w14:paraId="49A2F7E9" w14:textId="77777777" w:rsidR="001A1D65" w:rsidRDefault="00F43E9E">
      <w:pPr>
        <w:pStyle w:val="BodyText"/>
      </w:pPr>
      <w:commentRangeStart w:id="52"/>
      <w:r>
        <w:t xml:space="preserve">Simultaneous </w:t>
      </w:r>
      <w:commentRangeEnd w:id="52"/>
      <w:r w:rsidR="008E2C20">
        <w:rPr>
          <w:rStyle w:val="CommentReference"/>
        </w:rPr>
        <w:commentReference w:id="52"/>
      </w:r>
      <w:r>
        <w:t xml:space="preserve">multiple regression models were used to test all three primary hypotheses. That is, two models tested the first hypothesis. In one model, reward bias and loss avoidance were included as predictors, along with covariates, and the RewP as the outcome. The other model included the same predictors but included the FN as the outcome. These models allow for estimation of the amount of unique variance in the ERP component activity accounted for by reward bias and loss avoidance, controlling for </w:t>
      </w:r>
      <w:commentRangeStart w:id="53"/>
      <w:r>
        <w:t>covariates</w:t>
      </w:r>
      <w:commentRangeEnd w:id="53"/>
      <w:r w:rsidR="008E2C20">
        <w:rPr>
          <w:rStyle w:val="CommentReference"/>
        </w:rPr>
        <w:commentReference w:id="53"/>
      </w:r>
      <w:r>
        <w:t>.</w:t>
      </w:r>
    </w:p>
    <w:p w14:paraId="0C0D7C6A" w14:textId="77777777" w:rsidR="001A1D65" w:rsidRDefault="00F43E9E">
      <w:pPr>
        <w:pStyle w:val="BodyText"/>
      </w:pPr>
      <m:oMathPara>
        <m:oMathParaPr>
          <m:jc m:val="center"/>
        </m:oMathParaPr>
        <m:oMath>
          <m:r>
            <w:rPr>
              <w:rFonts w:ascii="Cambria Math" w:hAnsi="Cambria Math"/>
            </w:rPr>
            <w:lastRenderedPageBreak/>
            <m:t>RewP=</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Reward bias+</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Loss Avoidance+</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Age+</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Income to needs ratio+</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Sex+</m:t>
          </m:r>
          <m:sSub>
            <m:sSubPr>
              <m:ctrlPr>
                <w:rPr>
                  <w:rFonts w:ascii="Cambria Math" w:hAnsi="Cambria Math"/>
                </w:rPr>
              </m:ctrlPr>
            </m:sSubPr>
            <m:e>
              <m:r>
                <w:rPr>
                  <w:rFonts w:ascii="Cambria Math" w:hAnsi="Cambria Math"/>
                </w:rPr>
                <m:t>b</m:t>
              </m:r>
            </m:e>
            <m:sub>
              <m:r>
                <w:rPr>
                  <w:rFonts w:ascii="Cambria Math" w:hAnsi="Cambria Math"/>
                </w:rPr>
                <m:t>6</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7</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8</m:t>
              </m:r>
            </m:sub>
          </m:sSub>
          <m:r>
            <w:rPr>
              <w:rFonts w:ascii="Cambria Math" w:hAnsi="Cambria Math"/>
            </w:rPr>
            <m:t>Hispanic</m:t>
          </m:r>
        </m:oMath>
      </m:oMathPara>
    </w:p>
    <w:p w14:paraId="7C6AAF05" w14:textId="77777777" w:rsidR="001A1D65" w:rsidRDefault="00F43E9E">
      <w:pPr>
        <w:pStyle w:val="FirstParagraph"/>
      </w:pPr>
      <m:oMathPara>
        <m:oMathParaPr>
          <m:jc m:val="center"/>
        </m:oMathParaPr>
        <m:oMath>
          <m:r>
            <w:rPr>
              <w:rFonts w:ascii="Cambria Math" w:hAnsi="Cambria Math"/>
            </w:rPr>
            <m:t>FN=</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Reward bias+</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Loss Avoidance+</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Age+</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Income to needs ratio+</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Sex+</m:t>
          </m:r>
          <m:sSub>
            <m:sSubPr>
              <m:ctrlPr>
                <w:rPr>
                  <w:rFonts w:ascii="Cambria Math" w:hAnsi="Cambria Math"/>
                </w:rPr>
              </m:ctrlPr>
            </m:sSubPr>
            <m:e>
              <m:r>
                <w:rPr>
                  <w:rFonts w:ascii="Cambria Math" w:hAnsi="Cambria Math"/>
                </w:rPr>
                <m:t>b</m:t>
              </m:r>
            </m:e>
            <m:sub>
              <m:r>
                <w:rPr>
                  <w:rFonts w:ascii="Cambria Math" w:hAnsi="Cambria Math"/>
                </w:rPr>
                <m:t>6</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7</m:t>
              </m:r>
            </m:sub>
          </m:sSub>
          <m:r>
            <w:rPr>
              <w:rFonts w:ascii="Cambria Math" w:hAnsi="Cambria Math"/>
            </w:rPr>
            <m:t>Rac</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8</m:t>
              </m:r>
            </m:sub>
          </m:sSub>
          <m:r>
            <w:rPr>
              <w:rFonts w:ascii="Cambria Math" w:hAnsi="Cambria Math"/>
            </w:rPr>
            <m:t>Hispanic</m:t>
          </m:r>
        </m:oMath>
      </m:oMathPara>
    </w:p>
    <w:p w14:paraId="23C93BB8" w14:textId="77777777" w:rsidR="001A1D65" w:rsidRDefault="00F43E9E">
      <w:pPr>
        <w:pStyle w:val="FirstParagraph"/>
      </w:pPr>
      <w:r>
        <w:t>An identical structure was used to test the second and third hypotheses. That is, in models testing the second hypothesis, depression and social anxiety severity were included as predictors and the RewP as the outcome in the first model, and the FN as the outcome in the second model. In models testing the third hypothesis, depression and social anxiety severity were included as predictors and reward bias as the outcome in the first model, and loss avoidance as the outcome in the second model.</w:t>
      </w:r>
    </w:p>
    <w:p w14:paraId="7A04C0B5" w14:textId="77777777" w:rsidR="001A1D65" w:rsidRDefault="00F43E9E">
      <w:pPr>
        <w:pStyle w:val="Heading3"/>
        <w:framePr w:wrap="around"/>
      </w:pPr>
      <w:bookmarkStart w:id="54" w:name="structural-equation-model-of-hypotheses"/>
      <w:r>
        <w:t>Structural equation model of hypotheses</w:t>
      </w:r>
      <w:r>
        <w:br/>
        <w:t>.</w:t>
      </w:r>
      <w:bookmarkEnd w:id="54"/>
    </w:p>
    <w:p w14:paraId="2361C8CE" w14:textId="77777777" w:rsidR="001A1D65" w:rsidRDefault="00F43E9E">
      <w:pPr>
        <w:pStyle w:val="FirstParagraph"/>
      </w:pPr>
      <w:r>
        <w:t xml:space="preserve">A structural equation model (SEM) of all three hypotheses was modeled using the ‘lavaan’ package version 0.6.7 (Rosseel, 2012) to determine whether the hypotheses demonstrated an overall improvement in model fit over null model (i.e. one that assumed that all of the hypothesized relationships were null). By simultaneously testing the predicted associations between all variables, this model will account for within-subject shared variance across, for example, ERP components (i.e. RewP &amp; FN), while testing its predicted associations with reward bias and loss avoidance and with the psychopathology measures. Model fit was assessed two ways. First, measures of absolute model fit—root mean square error of approximation (RMSEA) and standardized root mean square residual (SRMR)—were compared to established guidelines (RMSEA &amp; SRMR &lt; 0.08) to determine goodness of fit (Hooper et al., 2008). Second, measures </w:t>
      </w:r>
      <w:r>
        <w:lastRenderedPageBreak/>
        <w:t>of relative model fit—comparative fit index (CFI), Akaike Information Criteria (AIC), Bayesian Information Criteria (BIC)—were compared to a reduced model (with higher CFI and lower AIC and BIC indicating better model fit) (Hooper et al., 2008).</w:t>
      </w:r>
    </w:p>
    <w:p w14:paraId="796153C9" w14:textId="77777777" w:rsidR="001A1D65" w:rsidRDefault="00F43E9E">
      <w:pPr>
        <w:pStyle w:val="Heading1"/>
      </w:pPr>
      <w:bookmarkStart w:id="55" w:name="results"/>
      <w:r>
        <w:t>Results</w:t>
      </w:r>
      <w:bookmarkEnd w:id="55"/>
    </w:p>
    <w:p w14:paraId="25D834C4" w14:textId="77777777" w:rsidR="001A1D65" w:rsidRDefault="00F43E9E">
      <w:pPr>
        <w:pStyle w:val="Heading2"/>
      </w:pPr>
      <w:bookmarkStart w:id="56" w:name="confirmatory-analyses"/>
      <w:r>
        <w:t>Confirmatory analyses</w:t>
      </w:r>
      <w:bookmarkEnd w:id="56"/>
    </w:p>
    <w:p w14:paraId="726D08A9" w14:textId="77777777" w:rsidR="001A1D65" w:rsidRDefault="00F43E9E">
      <w:pPr>
        <w:pStyle w:val="Heading3"/>
        <w:framePr w:wrap="around"/>
      </w:pPr>
      <w:bookmarkStart w:id="57" w:name="association-between-rewpfn-and-reward-bi"/>
      <w:r>
        <w:t>Association between RewP/FN and reward bias and loss avoidance</w:t>
      </w:r>
      <w:r>
        <w:br/>
        <w:t>.</w:t>
      </w:r>
      <w:bookmarkEnd w:id="57"/>
    </w:p>
    <w:p w14:paraId="5BF223D8" w14:textId="77777777" w:rsidR="001A1D65" w:rsidRDefault="00F43E9E">
      <w:pPr>
        <w:pStyle w:val="FirstParagraph"/>
      </w:pPr>
      <w:r>
        <w:t xml:space="preserve">Multiple regression models showed that the RewP to social acceptance feedback was not significantly associated with behavioral reward bias. However, the FN to social rejection feedback was significantly related to behavioral loss avoidance (Table 3), </w:t>
      </w:r>
      <w:commentRangeStart w:id="58"/>
      <w:r>
        <w:t>such that a greater negative deflection to rejection feedback was associated with a great behavioral avoidance of the punished response in the PILT-N task.</w:t>
      </w:r>
      <w:commentRangeEnd w:id="58"/>
      <w:r w:rsidR="00F71CA2">
        <w:rPr>
          <w:rStyle w:val="CommentReference"/>
        </w:rPr>
        <w:commentReference w:id="58"/>
      </w:r>
      <w:r>
        <w:t xml:space="preserve"> Zero order correlations further confirmed this pattern of results (Table 2), though at trend level (</w:t>
      </w:r>
      <m:oMath>
        <m:r>
          <w:rPr>
            <w:rFonts w:ascii="Cambria Math" w:hAnsi="Cambria Math"/>
          </w:rPr>
          <m:t>r</m:t>
        </m:r>
      </m:oMath>
      <w:r>
        <w:t xml:space="preserve">=0.20, 95% CI [-0.02, 0.41], </w:t>
      </w:r>
      <w:r>
        <w:rPr>
          <w:i/>
        </w:rPr>
        <w:t>p</w:t>
      </w:r>
      <w:r>
        <w:t>=0.07). Moreover, these results were consistent when accuracy (i.e. participants’ ability to correctly discriminate between the stimuli) was included in the model (Table S#). Results from supplementary analyses including recent psychotropic medication use were largely consistent, except that the FN to rejection was associated with loss avoidance at trend levels (</w:t>
      </w:r>
      <m:oMath>
        <m:r>
          <w:rPr>
            <w:rFonts w:ascii="Cambria Math" w:hAnsi="Cambria Math"/>
          </w:rPr>
          <m:t>β</m:t>
        </m:r>
      </m:oMath>
      <w:r>
        <w:t xml:space="preserve">=0.23, 95% CI [-0.01, 0.46], </w:t>
      </w:r>
      <w:r>
        <w:rPr>
          <w:i/>
        </w:rPr>
        <w:t>p</w:t>
      </w:r>
      <w:r>
        <w:t>=0.06, Table S#).</w:t>
      </w:r>
    </w:p>
    <w:p w14:paraId="7355F766" w14:textId="77777777" w:rsidR="001A1D65" w:rsidRDefault="00F43E9E">
      <w:pPr>
        <w:pStyle w:val="Heading3"/>
        <w:framePr w:wrap="around"/>
      </w:pPr>
      <w:bookmarkStart w:id="59" w:name="association-between-rewpfn-and-depressio"/>
      <w:r>
        <w:t>Association between RewP/FN and depression and social anxiety severity</w:t>
      </w:r>
      <w:r>
        <w:br/>
        <w:t>.</w:t>
      </w:r>
      <w:bookmarkEnd w:id="59"/>
    </w:p>
    <w:p w14:paraId="4400ED67" w14:textId="77777777" w:rsidR="001A1D65" w:rsidRDefault="00F43E9E">
      <w:pPr>
        <w:pStyle w:val="FirstParagraph"/>
      </w:pPr>
      <w:r>
        <w:t xml:space="preserve">Multiple regression models showed that the RewP to social acceptance feedback was not significantly associated with depression severity, nor was the FN to social rejection feedback significantly associated with depression or social anxiety severity (see Table 3). Zero order correlations further confirmed this pattern of results (Table 2), however, the effect size of the </w:t>
      </w:r>
      <w:r>
        <w:lastRenderedPageBreak/>
        <w:t>correlation between the RewP and depression severity (</w:t>
      </w:r>
      <m:oMath>
        <m:r>
          <w:rPr>
            <w:rFonts w:ascii="Cambria Math" w:hAnsi="Cambria Math"/>
          </w:rPr>
          <m:t>r</m:t>
        </m:r>
      </m:oMath>
      <w:r>
        <w:t xml:space="preserve">=-0.08, 95% CI [-0.27, 0.11], </w:t>
      </w:r>
      <w:r>
        <w:rPr>
          <w:i/>
        </w:rPr>
        <w:t>p</w:t>
      </w:r>
      <w:r>
        <w:t>=0.41) was comparable to two large prior studies using indepedent samples (</w:t>
      </w:r>
      <m:oMath>
        <m:r>
          <w:rPr>
            <w:rFonts w:ascii="Cambria Math" w:hAnsi="Cambria Math"/>
          </w:rPr>
          <m:t>r</m:t>
        </m:r>
      </m:oMath>
      <w:r>
        <w:t xml:space="preserve">=-0.10, total </w:t>
      </w:r>
      <m:oMath>
        <m:r>
          <w:rPr>
            <w:rFonts w:ascii="Cambria Math" w:hAnsi="Cambria Math"/>
          </w:rPr>
          <m:t>N</m:t>
        </m:r>
      </m:oMath>
      <w:r>
        <w:t>=643; Kujawa et al. (2017); Pegg et al. (2019)). Results from supplementary analyses including recent psychotropic medication use were consistent (Table S#).</w:t>
      </w:r>
    </w:p>
    <w:p w14:paraId="72A0713D" w14:textId="77777777" w:rsidR="001A1D65" w:rsidRDefault="00F43E9E">
      <w:pPr>
        <w:pStyle w:val="Heading3"/>
        <w:framePr w:wrap="around"/>
      </w:pPr>
      <w:bookmarkStart w:id="60" w:name="association-between-reward-biasloss-avoi"/>
      <w:r>
        <w:t>Association between Reward bias/loss avoidance and depression and social anxiety severity</w:t>
      </w:r>
      <w:r>
        <w:br/>
        <w:t>.</w:t>
      </w:r>
      <w:bookmarkEnd w:id="60"/>
    </w:p>
    <w:p w14:paraId="102535C9" w14:textId="77777777" w:rsidR="001A1D65" w:rsidRDefault="00F43E9E">
      <w:pPr>
        <w:pStyle w:val="FirstParagraph"/>
      </w:pPr>
      <w:r>
        <w:t>Multiple regression models showed that reward bias was not significantly associated with depression severity, nor was loss avoidance significantly associated with depression or social anxiety severity (see Table 4). Zero order correlations further confirmed this pattern of results (Table 2). Results from supplementary analyses including recent psychotropic medication use were consistent (Table S#).</w:t>
      </w:r>
    </w:p>
    <w:p w14:paraId="7E8D26F9" w14:textId="77777777" w:rsidR="001A1D65" w:rsidRDefault="00F43E9E">
      <w:pPr>
        <w:pStyle w:val="Heading3"/>
        <w:framePr w:wrap="around"/>
      </w:pPr>
      <w:bookmarkStart w:id="61" w:name="structural-equation-modeling-of-hypothes"/>
      <w:r>
        <w:t>Structural equation modeling of hypotheses</w:t>
      </w:r>
      <w:r>
        <w:br/>
        <w:t>.</w:t>
      </w:r>
      <w:bookmarkEnd w:id="61"/>
    </w:p>
    <w:p w14:paraId="081D1F30" w14:textId="77777777" w:rsidR="001A1D65" w:rsidRDefault="00F43E9E">
      <w:pPr>
        <w:pStyle w:val="FirstParagraph"/>
      </w:pPr>
      <w:r>
        <w:t>Structural equation models, modeling all hypotheses simlutaneously, supported the pattern of results reported above. The hypothesized model showed good fit according to absolute model fit indices (RMSEA=0.08, SRMR=0.03), but it did not show significant improvement in model fit over the simplified model (see Table 5).</w:t>
      </w:r>
    </w:p>
    <w:p w14:paraId="60422A4F" w14:textId="77777777" w:rsidR="001A1D65" w:rsidRDefault="00F43E9E">
      <w:pPr>
        <w:pStyle w:val="Heading2"/>
      </w:pPr>
      <w:bookmarkStart w:id="62" w:name="exploratory-analyses"/>
      <w:r>
        <w:t>Exploratory analyses</w:t>
      </w:r>
      <w:bookmarkEnd w:id="62"/>
    </w:p>
    <w:p w14:paraId="655E098A" w14:textId="77777777" w:rsidR="001A1D65" w:rsidRDefault="00F43E9E">
      <w:pPr>
        <w:pStyle w:val="Heading3"/>
        <w:framePr w:wrap="around"/>
      </w:pPr>
      <w:bookmarkStart w:id="63" w:name="socioeconomic-status"/>
      <w:r>
        <w:t>Socioeconomic status</w:t>
      </w:r>
      <w:r>
        <w:br/>
        <w:t>.</w:t>
      </w:r>
      <w:bookmarkEnd w:id="63"/>
    </w:p>
    <w:p w14:paraId="63A0E21A" w14:textId="77777777" w:rsidR="001A1D65" w:rsidRDefault="00F43E9E">
      <w:pPr>
        <w:pStyle w:val="FirstParagraph"/>
      </w:pPr>
      <w:r>
        <w:t>Multiple regression models showed that socioeconomic status, as measured by income to needs ratio, was significantly positively associated with the RewP (not the FN) when reward bias and loss avoidance were included as predictors (</w:t>
      </w:r>
      <m:oMath>
        <m:r>
          <w:rPr>
            <w:rFonts w:ascii="Cambria Math" w:hAnsi="Cambria Math"/>
          </w:rPr>
          <m:t>β</m:t>
        </m:r>
      </m:oMath>
      <w:r>
        <w:t xml:space="preserve">=0.26, 95% CI [0.02, 0.49], </w:t>
      </w:r>
      <w:r>
        <w:rPr>
          <w:i/>
        </w:rPr>
        <w:t>p</w:t>
      </w:r>
      <w:r>
        <w:t>=0.03), and that the association was trending when current depression and social anxiety severity were included as predictors (</w:t>
      </w:r>
      <m:oMath>
        <m:r>
          <w:rPr>
            <w:rFonts w:ascii="Cambria Math" w:hAnsi="Cambria Math"/>
          </w:rPr>
          <m:t>β</m:t>
        </m:r>
      </m:oMath>
      <w:r>
        <w:t xml:space="preserve">=0.20, 95% CI [-0.01, 0.42], </w:t>
      </w:r>
      <w:r>
        <w:rPr>
          <w:i/>
        </w:rPr>
        <w:t>p</w:t>
      </w:r>
      <w:r>
        <w:t xml:space="preserve">=0.06). Follow up analyses showed that income to </w:t>
      </w:r>
      <w:r>
        <w:lastRenderedPageBreak/>
        <w:t xml:space="preserve">needs was indeed positively associated with the RewP, and not the FN, in zero-order correlations (RewP: </w:t>
      </w:r>
      <m:oMath>
        <m:r>
          <w:rPr>
            <w:rFonts w:ascii="Cambria Math" w:hAnsi="Cambria Math"/>
          </w:rPr>
          <m:t>r</m:t>
        </m:r>
      </m:oMath>
      <w:r>
        <w:t xml:space="preserve">=0.23, 95% CI [0.04, 0.41], </w:t>
      </w:r>
      <w:r>
        <w:rPr>
          <w:i/>
        </w:rPr>
        <w:t>p</w:t>
      </w:r>
      <w:r>
        <w:t xml:space="preserve">=0.02; FN: </w:t>
      </w:r>
      <m:oMath>
        <m:r>
          <w:rPr>
            <w:rFonts w:ascii="Cambria Math" w:hAnsi="Cambria Math"/>
          </w:rPr>
          <m:t>r</m:t>
        </m:r>
      </m:oMath>
      <w:r>
        <w:t xml:space="preserve">=0.11, 95% CI [-0.08, 0.29], </w:t>
      </w:r>
      <w:r>
        <w:rPr>
          <w:i/>
        </w:rPr>
        <w:t>p</w:t>
      </w:r>
      <w:r>
        <w:t>=0.25). Because income to needs significantly differed between races in our sample (</w:t>
      </w:r>
      <w:r>
        <w:rPr>
          <w:i/>
        </w:rPr>
        <w:t>F</w:t>
      </w:r>
      <w:r>
        <w:t xml:space="preserve">(2,111)=17.14, </w:t>
      </w:r>
      <w:r>
        <w:rPr>
          <w:i/>
        </w:rPr>
        <w:t>p</w:t>
      </w:r>
      <w:r>
        <w:t>&lt;.001) and recent discussion in the field about the imperfectness of reports on participants’ race in identifying risk factors and equity gaps (Ioannidis et al., 2021), we also examined models in which race was omitted as a covariate. In these models, income to needs is significantly positively associated with the RewP covarying for reward bias, loss avoidance, depression severity, and social anxiety severity (</w:t>
      </w:r>
      <m:oMath>
        <m:r>
          <w:rPr>
            <w:rFonts w:ascii="Cambria Math" w:hAnsi="Cambria Math"/>
          </w:rPr>
          <m:t>β</m:t>
        </m:r>
      </m:oMath>
      <w:r>
        <w:t xml:space="preserve">=0.27, 95% CI [0.06, 0.48], </w:t>
      </w:r>
      <w:r>
        <w:rPr>
          <w:i/>
        </w:rPr>
        <w:t>p</w:t>
      </w:r>
      <w:r>
        <w:t>=0.01).</w:t>
      </w:r>
    </w:p>
    <w:p w14:paraId="2E0ED9A9" w14:textId="77777777" w:rsidR="001A1D65" w:rsidRDefault="00F43E9E">
      <w:pPr>
        <w:pStyle w:val="Heading3"/>
        <w:framePr w:wrap="around"/>
      </w:pPr>
      <w:bookmarkStart w:id="64" w:name="other-erp-components"/>
      <w:r>
        <w:t>Other ERP components</w:t>
      </w:r>
      <w:r>
        <w:br/>
        <w:t>.</w:t>
      </w:r>
      <w:bookmarkEnd w:id="64"/>
    </w:p>
    <w:p w14:paraId="0AC0F68C" w14:textId="77777777" w:rsidR="001A1D65" w:rsidRDefault="00F43E9E">
      <w:pPr>
        <w:pStyle w:val="FirstParagraph"/>
      </w:pPr>
      <w:r>
        <w:t>We also examined exploratory ERP components. The temporospatial PCA yielded one component similar to the P2 and one similar to the N1. Exploratory analyses revealed that neither the P2 nor N1 were significantly associated with reward bias or loss avoidance, nor with depression or social anxiety severity (Table S#).</w:t>
      </w:r>
    </w:p>
    <w:p w14:paraId="27BF1DA5" w14:textId="77777777" w:rsidR="001A1D65" w:rsidRDefault="00F43E9E">
      <w:pPr>
        <w:pStyle w:val="Heading1"/>
      </w:pPr>
      <w:bookmarkStart w:id="65" w:name="discussion"/>
      <w:r>
        <w:t>Discussion</w:t>
      </w:r>
      <w:bookmarkEnd w:id="65"/>
    </w:p>
    <w:p w14:paraId="69E1130A" w14:textId="77777777" w:rsidR="001A1D65" w:rsidRDefault="00F43E9E">
      <w:pPr>
        <w:pStyle w:val="FirstParagraph"/>
      </w:pPr>
      <w:r>
        <w:t>As the first to assess the relationship between ERP responses to social feedback and behavioral performance on reward/loss tasks, the current study sought to test hypotheses that a) the RewP and FN ERP components observed in response to social feedback reflect reward and loss system function respectively, b) depression and social anxiety have shared and distinct mechanisms of interpersonal relationship problems, and c) that depression and social anxiety have shared and distinct mechanisms of dysfunction in responding to rewards and losses. The results of the current study show mixed support for these hypotheses.</w:t>
      </w:r>
    </w:p>
    <w:p w14:paraId="7AA44723" w14:textId="77777777" w:rsidR="001A1D65" w:rsidRDefault="00F43E9E">
      <w:pPr>
        <w:pStyle w:val="Heading2"/>
      </w:pPr>
      <w:bookmarkStart w:id="66" w:name="rewpfn-and-behavioral-reward-bias-and-lo"/>
      <w:r>
        <w:lastRenderedPageBreak/>
        <w:t>RewP/FN and behavioral reward bias and loss avoidance</w:t>
      </w:r>
      <w:bookmarkEnd w:id="66"/>
    </w:p>
    <w:p w14:paraId="0B4A081F" w14:textId="77777777" w:rsidR="001A1D65" w:rsidRDefault="00F43E9E">
      <w:pPr>
        <w:pStyle w:val="FirstParagraph"/>
      </w:pPr>
      <w:r>
        <w:t>For the first hypotheses, the FN was related to behavioral loss avoidance, such that a greater response to social rejection was related to a greater loss avoidance. This lends support for our hypothesis that social rejection reflects loss. Rejection and exclusion experiences have been shown to elicit BOLD signal in the caudate and ventral striatum (Cacioppo et al., 2013; Vijayakumar et al., 2017)–two regions implicated in response to other types of losses (Breiter et al., 2001; Seymour et al., 2007). Moreover, studies of life events have categorized social rejection/separation experiences as losses or even humiliations (Kendler et al., 2003). Thus, it is likely that the brain’s response to social rejection uses systems more generally implicated in response to loss.</w:t>
      </w:r>
    </w:p>
    <w:p w14:paraId="32265139" w14:textId="77777777" w:rsidR="001A1D65" w:rsidRDefault="00F43E9E">
      <w:pPr>
        <w:pStyle w:val="BodyText"/>
      </w:pPr>
      <w:r>
        <w:t>At the same time, the RewP was unrelated to behavioral reward bias. This also calls into question potential assumptions that the RewP to social acceptance reflects reward related processes. Indeed, a prior study found weak relationships between brain responses to social and monetary rewards (i.e. RewP) in emerging adults (</w:t>
      </w:r>
      <w:r>
        <w:rPr>
          <w:i/>
        </w:rPr>
        <w:t>r</w:t>
      </w:r>
      <w:r>
        <w:t xml:space="preserve">(46)=0.16, </w:t>
      </w:r>
      <w:r>
        <w:rPr>
          <w:i/>
        </w:rPr>
        <w:t>p</w:t>
      </w:r>
      <w:r>
        <w:t>=0.27) and early adolescents (</w:t>
      </w:r>
      <w:r>
        <w:rPr>
          <w:i/>
        </w:rPr>
        <w:t>r</w:t>
      </w:r>
      <w:r>
        <w:t xml:space="preserve">(37)=0.28, </w:t>
      </w:r>
      <w:r>
        <w:rPr>
          <w:i/>
        </w:rPr>
        <w:t>p</w:t>
      </w:r>
      <w:r>
        <w:t>=0.09; Ethridge et al. (2017)), and a subset of the current sample showed weak correlations as well (</w:t>
      </w:r>
      <w:r>
        <w:rPr>
          <w:i/>
        </w:rPr>
        <w:t>r</w:t>
      </w:r>
      <w:r>
        <w:t xml:space="preserve">(54)=0.04, </w:t>
      </w:r>
      <w:r>
        <w:rPr>
          <w:i/>
        </w:rPr>
        <w:t>p</w:t>
      </w:r>
      <w:r>
        <w:t>=0.76; unpublished data, see Rappaport et al. (2019) for methods). However, differences in the structure of the social reward task have led to a more correlated social and monetary RewP (</w:t>
      </w:r>
      <w:r>
        <w:rPr>
          <w:i/>
        </w:rPr>
        <w:t>r</w:t>
      </w:r>
      <w:r>
        <w:t xml:space="preserve">(114)=0.26, </w:t>
      </w:r>
      <w:r>
        <w:rPr>
          <w:i/>
        </w:rPr>
        <w:t>p</w:t>
      </w:r>
      <w:r>
        <w:t>&lt;0.01; Distefano et al. (2018)). Further studies using convergent behavioral measures of reward processing and brain measures of neural response to social acceptance are needed to establish the conditions under which brain responses to social and other types of rewards are similar and different.</w:t>
      </w:r>
    </w:p>
    <w:p w14:paraId="0306C7E2" w14:textId="69D8D6B3" w:rsidR="001A1D65" w:rsidRDefault="00F43E9E">
      <w:pPr>
        <w:pStyle w:val="BodyText"/>
      </w:pPr>
      <w:r>
        <w:t xml:space="preserve">One potential and intruiging explanation is that there are a number of psychological processes that occur when one experiences social acceptance, with the reward system as </w:t>
      </w:r>
      <w:ins w:id="67" w:author="Barch, Deanna" w:date="2021-03-06T18:39:00Z">
        <w:r w:rsidR="008C35A2">
          <w:t xml:space="preserve"> only </w:t>
        </w:r>
      </w:ins>
      <w:r>
        <w:lastRenderedPageBreak/>
        <w:t xml:space="preserve">one of those processes. For example, one review proposed that there is a period of attentional orienting to the feedback, followed my the emotional appraisal of the feedback, and finally resulting in emotion regulation (Wang et al., 2017). Such theories are supported by the presence of different ERP components identified through PCA (i.e. N1, P2, </w:t>
      </w:r>
      <w:commentRangeStart w:id="68"/>
      <w:proofErr w:type="spellStart"/>
      <w:r>
        <w:t>RewP</w:t>
      </w:r>
      <w:commentRangeEnd w:id="68"/>
      <w:proofErr w:type="spellEnd"/>
      <w:r w:rsidR="008C35A2">
        <w:rPr>
          <w:rStyle w:val="CommentReference"/>
        </w:rPr>
        <w:commentReference w:id="68"/>
      </w:r>
      <w:r>
        <w:t xml:space="preserve">/FN), and another other review supporting the presence of multiple processes in response to rewards (Glazer et al., 2018). However, such conclusions </w:t>
      </w:r>
      <w:ins w:id="69" w:author="Barch, Deanna" w:date="2021-03-06T18:39:00Z">
        <w:r w:rsidR="008C35A2">
          <w:t xml:space="preserve">again </w:t>
        </w:r>
      </w:ins>
      <w:r>
        <w:t>rely on reverse inference. Thus, future studies will need to asssess the relationship between these brain signals and converging behaviors to better determine their function.</w:t>
      </w:r>
    </w:p>
    <w:p w14:paraId="362EEA37" w14:textId="77777777" w:rsidR="001A1D65" w:rsidRDefault="00F43E9E">
      <w:pPr>
        <w:pStyle w:val="Heading2"/>
      </w:pPr>
      <w:bookmarkStart w:id="70" w:name="rewpfn-and-depression-and-social-anxiety"/>
      <w:r>
        <w:t xml:space="preserve">RewP/FN and depression and social anxiety </w:t>
      </w:r>
      <w:commentRangeStart w:id="71"/>
      <w:r>
        <w:t>severity</w:t>
      </w:r>
      <w:bookmarkEnd w:id="70"/>
      <w:commentRangeEnd w:id="71"/>
      <w:r w:rsidR="0036531D">
        <w:rPr>
          <w:rStyle w:val="CommentReference"/>
          <w:rFonts w:eastAsiaTheme="minorHAnsi" w:cstheme="minorBidi"/>
          <w:b w:val="0"/>
        </w:rPr>
        <w:commentReference w:id="71"/>
      </w:r>
    </w:p>
    <w:p w14:paraId="40DC13E7" w14:textId="77777777" w:rsidR="001A1D65" w:rsidRDefault="00F43E9E">
      <w:pPr>
        <w:pStyle w:val="FirstParagraph"/>
      </w:pPr>
      <w:r>
        <w:t xml:space="preserve">We did not find support for significant relationships between the RewP and FN and depression and social anxiety symptoms. One possibility is that blunted RewP and heightened FN responses </w:t>
      </w:r>
      <w:commentRangeStart w:id="72"/>
      <w:r>
        <w:t xml:space="preserve">may be risk factors for future depression and/or social anxiety (Kujawa &amp; Burkhouse, 2017, and @mastenSubgenualAnteriorCingulate2011). </w:t>
      </w:r>
      <w:commentRangeEnd w:id="72"/>
      <w:r w:rsidR="00C63D96">
        <w:rPr>
          <w:rStyle w:val="CommentReference"/>
        </w:rPr>
        <w:commentReference w:id="72"/>
      </w:r>
      <w:r>
        <w:t>In fact, prospective studies have found that the RewP interacts with stressful life events to predict later depression (Burani et al., 2021; Goldstein et al., 2020; Mackin et al., 2019; Pegg et al., 2019). The clinical literature supports different forms of social rejection (e.g., peer vicitmization, romantic breakups, parental rejection) as risk factors for depression (Copeland et al., 2013; Kendler et al., 2003; Monroe et al., 1999; Rapee, 1997; Slavich et al., 2009). Therefore, greater sensitivity (i.e. heightened FN) to rejection, in combination with greater experiences of interpersonal rejection, may lead to depression.</w:t>
      </w:r>
    </w:p>
    <w:p w14:paraId="55F4602E" w14:textId="77777777" w:rsidR="001A1D65" w:rsidRDefault="00F43E9E">
      <w:pPr>
        <w:pStyle w:val="Heading2"/>
      </w:pPr>
      <w:bookmarkStart w:id="73" w:name="reward-biasloss-avoidance-and-depression"/>
      <w:r>
        <w:t>Reward bias/loss avoidance and depression and social anxiety severity</w:t>
      </w:r>
      <w:bookmarkEnd w:id="73"/>
    </w:p>
    <w:p w14:paraId="1B1AA7B2" w14:textId="77777777" w:rsidR="001A1D65" w:rsidRDefault="00F43E9E">
      <w:pPr>
        <w:pStyle w:val="FirstParagraph"/>
      </w:pPr>
      <w:r>
        <w:t xml:space="preserve">Finally, we did not find that depression and social anxiety severity were related to behavioral reward bias or loss avoidance. This was surprising given previous evidence that these constructs are affected, particularly in depression (Luking, Pagliaccio, et al., 2015; Luking, </w:t>
      </w:r>
      <w:r>
        <w:lastRenderedPageBreak/>
        <w:t xml:space="preserve">Neiman, et al., 2015; Pizzagalli et al., 2008; Vrieze et al., 2013; Whitton et al., 2016). Rather than be related cross-sectionally to depression or social anxiety severity, one possibility is that impaired reward processing is more of a trait </w:t>
      </w:r>
      <w:commentRangeStart w:id="74"/>
      <w:r>
        <w:t>associated</w:t>
      </w:r>
      <w:commentRangeEnd w:id="74"/>
      <w:r w:rsidR="00C63D96">
        <w:rPr>
          <w:rStyle w:val="CommentReference"/>
        </w:rPr>
        <w:commentReference w:id="74"/>
      </w:r>
      <w:r>
        <w:t xml:space="preserve"> with risk, particularly for depression This is supported by studies showing that a history of depression is related to impaired reward processing (Pechtel et al., 2013; Rappaport et al., 2020), and that reward processing dysfunction predits depressive symptoms (Gotlib et al., 2010; Luking, Pagliaccio, et al., 2016a; McCabe et al., 2012; Stringaris et al., 2015). Although the PDS study includes data about past psychopathology of the current sample, we were concerned that such exploratory analyses would require too many comparisons. Further, past assessments of social anxiety are limited, since the SIAS/SPS was not collected prior to the current wave.</w:t>
      </w:r>
    </w:p>
    <w:p w14:paraId="68A0091D" w14:textId="77777777" w:rsidR="001A1D65" w:rsidRDefault="00F43E9E">
      <w:pPr>
        <w:pStyle w:val="Heading2"/>
      </w:pPr>
      <w:bookmarkStart w:id="75" w:name="ses-and-brain-response-to-social-accepta"/>
      <w:r>
        <w:t>SES and brain response to social acceptance</w:t>
      </w:r>
      <w:bookmarkEnd w:id="75"/>
    </w:p>
    <w:p w14:paraId="5E8A993D" w14:textId="77777777" w:rsidR="001A1D65" w:rsidRDefault="00F43E9E">
      <w:pPr>
        <w:pStyle w:val="FirstParagraph"/>
      </w:pPr>
      <w:r>
        <w:t xml:space="preserve">The results also suggested some interesting avenues for further exploration. We had not predicted a priori that socioeconomic status (as operationalized as income-to-needs ratio) would be associated with the RewP and FN. We chose to include this in the multiple regression model to control for the established relationship between income-to-needs and psychopathology (Barch et al., 2016; Gilman, 2002). We are not aware of any prior literature examining relationships between socioeconomic status and brain response to social feedback, making this a highly novel and intruiging finding. One possibility is that poverty confers risk for psychopathology at least partially through social anhedonia. This could lead to social withdrawal and greater social isolation, which is already exacerbated in impoverished youth (Eckhard, 2018; Sletten, 2010), and subsequently depression (Bruce &amp; Hoff, 1994). If blunted responses to social acceptance is in fact a risk factor for future depression (Burani et al., 2021; Goldstein et al., 2020; Mackin et al., 2019; Olino et al., 2015; Pegg et al., 2019), then this suggests a causal pathway whereby poverty </w:t>
      </w:r>
      <w:r>
        <w:lastRenderedPageBreak/>
        <w:t>leads to blunted responses to social acceptance, which in turn leads to depression. If this finding is replicated, future studies should seek to examine the mechanisms responsible for and the outcomes of the link between poverty and blunted responses to social acceptance.</w:t>
      </w:r>
    </w:p>
    <w:p w14:paraId="0625B518" w14:textId="77777777" w:rsidR="001A1D65" w:rsidRDefault="00F43E9E">
      <w:pPr>
        <w:pStyle w:val="BodyText"/>
      </w:pPr>
      <w:r>
        <w:t>This study represents an important step in our understanding of the function of the brain’s response to social feedback, and how that function is affected in depression and social anxiety. The current study has a number of strengths, including a) the preregistration of hypotheses, procedures, and analyses (osf.io/x8rdh), b) testing of reverse inference assumptions, c) use of dimensional measures of depression and social anxiety, and d) robust multiple regression and structural equation modeling analyses that include demographic covariates, including low SES, which itself has been related to psychopathology risk (Barch et al., 2016; Gilman, 2002). Moreover, this study provides intruiging exploratory findings that could have implications for our understanding of how poverty affects processing of social acceptance feedback.</w:t>
      </w:r>
    </w:p>
    <w:p w14:paraId="6FA11DD3" w14:textId="77777777" w:rsidR="001A1D65" w:rsidRDefault="00F43E9E">
      <w:pPr>
        <w:pStyle w:val="Heading2"/>
      </w:pPr>
      <w:bookmarkStart w:id="76" w:name="limitations"/>
      <w:r>
        <w:t>Limitations</w:t>
      </w:r>
      <w:bookmarkEnd w:id="76"/>
    </w:p>
    <w:p w14:paraId="13022C21" w14:textId="77777777" w:rsidR="001A1D65" w:rsidRDefault="00F43E9E">
      <w:pPr>
        <w:pStyle w:val="FirstParagraph"/>
      </w:pPr>
      <w:r>
        <w:t>These strengths must also be considered in light of the current study’s limitations. First, our study may have been underpowered to detect the hypothesized relationships. Post-hoc power analyses suggested that the sample (</w:t>
      </w:r>
      <m:oMath>
        <m:r>
          <w:rPr>
            <w:rFonts w:ascii="Cambria Math" w:hAnsi="Cambria Math"/>
          </w:rPr>
          <m:t>N</m:t>
        </m:r>
      </m:oMath>
      <w:r>
        <w:t>=114) has 92% power to detect moderate effects (</w:t>
      </w:r>
      <m:oMath>
        <m:r>
          <w:rPr>
            <w:rFonts w:ascii="Cambria Math" w:hAnsi="Cambria Math"/>
          </w:rPr>
          <m:t>f2</m:t>
        </m:r>
      </m:oMath>
      <w:r>
        <w:t>=0.15), and 75% power to detect smaller effects (</w:t>
      </w:r>
      <m:oMath>
        <m:r>
          <w:rPr>
            <w:rFonts w:ascii="Cambria Math" w:hAnsi="Cambria Math"/>
          </w:rPr>
          <m:t>f2</m:t>
        </m:r>
      </m:oMath>
      <w:r>
        <w:t xml:space="preserve">=0.10), at an adjusted alpha of 0.025 with two predictors of interest and six covariates in the multiple regression. Furthermore, we were underpowered to detect a correlation between the RewP to social acceptance and depression severity at </w:t>
      </w:r>
      <m:oMath>
        <m:r>
          <w:rPr>
            <w:rFonts w:ascii="Cambria Math" w:hAnsi="Cambria Math"/>
          </w:rPr>
          <m:t>r</m:t>
        </m:r>
      </m:oMath>
      <w:r>
        <w:t xml:space="preserve">=-0.10 as found in two prior studies (Kujawa et al., 2017; Pegg et al., 2019). </w:t>
      </w:r>
      <w:commentRangeStart w:id="77"/>
      <w:r>
        <w:t xml:space="preserve">That being said, when ths current study is pooled with those two, the achieved sample size of </w:t>
      </w:r>
      <m:oMath>
        <m:r>
          <w:rPr>
            <w:rFonts w:ascii="Cambria Math" w:hAnsi="Cambria Math"/>
          </w:rPr>
          <m:t>N</m:t>
        </m:r>
      </m:oMath>
      <w:r>
        <w:t xml:space="preserve">=757 yields adequate power (79%) to detect this effect. </w:t>
      </w:r>
      <w:commentRangeEnd w:id="77"/>
      <w:r>
        <w:rPr>
          <w:rStyle w:val="CommentReference"/>
        </w:rPr>
        <w:commentReference w:id="77"/>
      </w:r>
      <w:r>
        <w:t xml:space="preserve">Further studies of this association are required to determine whether this estimates a true popluation effect. Second, one may take issue with our </w:t>
      </w:r>
      <w:r>
        <w:lastRenderedPageBreak/>
        <w:t>use of multiple regressions as overly conservative. To guard against potential Type II error, we also examined zero-order correlations between the variables of interest. These correlations largely converged with the results of the regression models. Third, convergence of the current findings with studies using other behavioral measures of reward and loss are needed to verify whether or not these ERP components truly represent engagement of reward and loss systems. Fourth, although boasting greater temporal resolution, subcortical processing of social feedback may be affected in depression and social anxiety. ERP measures would be able to detect downstream consequences in cortical regions (e.g., insula, cortical networks; Rappaport and Barch (2020)), however it may be limited in detecting subcortical origin of such individual differences (e.g., in the subgenual ACC or striatum; Silk et al. (2014)). Future studies using both ERP and fMRI methods will be able to address this.</w:t>
      </w:r>
    </w:p>
    <w:p w14:paraId="5563A6DC" w14:textId="77777777" w:rsidR="001A1D65" w:rsidRDefault="00F43E9E">
      <w:pPr>
        <w:pStyle w:val="Heading2"/>
      </w:pPr>
      <w:bookmarkStart w:id="78" w:name="conclusions"/>
      <w:r>
        <w:t>Conclusions</w:t>
      </w:r>
      <w:bookmarkEnd w:id="78"/>
    </w:p>
    <w:p w14:paraId="6B051A97" w14:textId="77777777" w:rsidR="001A1D65" w:rsidRDefault="00F43E9E">
      <w:pPr>
        <w:pStyle w:val="FirstParagraph"/>
      </w:pPr>
      <w:r>
        <w:t>Overall, the current findings replicate and extend prior studies. These findings lend support to the assumption that brain responses to social rejection reflect functioning of loss-related systems. At the same time, further investigation is warranted to support the assumption that brain response to social acceptance reflect functioning of reward-related systems. Although non-significant in the current study, the finding of a consistent, albeit small, relationship between depression and brain response to social acceptance across now three indepedent studies is notable. Finally, the exploratory finding that lower socioeconomic status was related to greater blunting of the brain response to social acceptance offers evidence of a potential novel mechanism linking poverty with psychopathology. Together these findings represent an important step in alleviating problems in interpersonal relationships.</w:t>
      </w:r>
    </w:p>
    <w:p w14:paraId="3DD9F670" w14:textId="77777777" w:rsidR="001A1D65" w:rsidRDefault="00F43E9E">
      <w:r>
        <w:br w:type="page"/>
      </w:r>
    </w:p>
    <w:p w14:paraId="6DCFE999" w14:textId="77777777" w:rsidR="001A1D65" w:rsidRDefault="00F43E9E">
      <w:pPr>
        <w:pStyle w:val="Heading1"/>
      </w:pPr>
      <w:bookmarkStart w:id="79" w:name="references"/>
      <w:r>
        <w:lastRenderedPageBreak/>
        <w:t>References</w:t>
      </w:r>
      <w:bookmarkEnd w:id="79"/>
    </w:p>
    <w:p w14:paraId="5C41744A" w14:textId="77777777" w:rsidR="001A1D65" w:rsidRDefault="00F43E9E">
      <w:pPr>
        <w:pStyle w:val="Bibliography"/>
      </w:pPr>
      <w:bookmarkStart w:id="80" w:name="ref-amodioCanNeuroscienceAdvance2010"/>
      <w:bookmarkStart w:id="81" w:name="refs"/>
      <w:r>
        <w:t xml:space="preserve">Amodio, D. M. (2010). Can Neuroscience Advance Social Psychological Theory? Social Neuroscience for the Behavioral Social Psychologist. </w:t>
      </w:r>
      <w:r>
        <w:rPr>
          <w:i/>
        </w:rPr>
        <w:t>Social Cognition</w:t>
      </w:r>
      <w:r>
        <w:t xml:space="preserve">, </w:t>
      </w:r>
      <w:r>
        <w:rPr>
          <w:i/>
        </w:rPr>
        <w:t>28</w:t>
      </w:r>
      <w:r>
        <w:t xml:space="preserve">(6), 695–716. </w:t>
      </w:r>
      <w:hyperlink r:id="rId12">
        <w:r>
          <w:rPr>
            <w:rStyle w:val="Hyperlink"/>
          </w:rPr>
          <w:t>https://doi.org/10.1521/soco.2010.28.6.695</w:t>
        </w:r>
      </w:hyperlink>
    </w:p>
    <w:p w14:paraId="56170F53" w14:textId="77777777" w:rsidR="001A1D65" w:rsidRDefault="00F43E9E">
      <w:pPr>
        <w:pStyle w:val="Bibliography"/>
      </w:pPr>
      <w:bookmarkStart w:id="82" w:name="ref-amodioTrackingDynamicsSocial2014"/>
      <w:bookmarkEnd w:id="80"/>
      <w:r>
        <w:t xml:space="preserve">Amodio, D. M., Bartholow, B. D., &amp; Ito, T. A. (2014). Tracking the dynamics of the social brain: ERP approaches for social cognitive and affective neuroscience. </w:t>
      </w:r>
      <w:r>
        <w:rPr>
          <w:i/>
        </w:rPr>
        <w:t>Social Cognitive and Affective Neuroscience</w:t>
      </w:r>
      <w:r>
        <w:t xml:space="preserve">, </w:t>
      </w:r>
      <w:r>
        <w:rPr>
          <w:i/>
        </w:rPr>
        <w:t>9</w:t>
      </w:r>
      <w:r>
        <w:t xml:space="preserve">(3), 385–393. </w:t>
      </w:r>
      <w:hyperlink r:id="rId13">
        <w:r>
          <w:rPr>
            <w:rStyle w:val="Hyperlink"/>
          </w:rPr>
          <w:t>https://doi.org/10.1093/scan/nst177</w:t>
        </w:r>
      </w:hyperlink>
    </w:p>
    <w:p w14:paraId="4DB3D831" w14:textId="77777777" w:rsidR="001A1D65" w:rsidRDefault="00F43E9E">
      <w:pPr>
        <w:pStyle w:val="Bibliography"/>
      </w:pPr>
      <w:bookmarkStart w:id="83" w:name="ref-americanpsychiatricassociationDiagno"/>
      <w:bookmarkEnd w:id="82"/>
      <w:r>
        <w:t xml:space="preserve">Association, A. P. (Ed.). (2013). </w:t>
      </w:r>
      <w:r>
        <w:rPr>
          <w:i/>
        </w:rPr>
        <w:t>Diagnostic and statistical manual of mental disorders</w:t>
      </w:r>
      <w:r>
        <w:t xml:space="preserve"> (5th ed.). American Psychiatric Publishing.</w:t>
      </w:r>
    </w:p>
    <w:p w14:paraId="07799F01" w14:textId="77777777" w:rsidR="001A1D65" w:rsidRDefault="00F43E9E">
      <w:pPr>
        <w:pStyle w:val="Bibliography"/>
      </w:pPr>
      <w:bookmarkStart w:id="84" w:name="ref-barchEffectHippocampalAmygdala2016"/>
      <w:bookmarkEnd w:id="83"/>
      <w:r>
        <w:t xml:space="preserve">Barch, D., Pagliaccio, D., Belden, A., Harms, M. P., Gaffrey, M., Sylvester, C. M., Tillman, R., &amp; Luby, J. (2016). Effect of Hippocampal and Amygdala Connectivity on the Relationship Between Preschool Poverty and School-Age Depression. </w:t>
      </w:r>
      <w:r>
        <w:rPr>
          <w:i/>
        </w:rPr>
        <w:t>American Journal of Psychiatry</w:t>
      </w:r>
      <w:r>
        <w:t xml:space="preserve">, </w:t>
      </w:r>
      <w:r>
        <w:rPr>
          <w:i/>
        </w:rPr>
        <w:t>173</w:t>
      </w:r>
      <w:r>
        <w:t xml:space="preserve">(6), 625–634. </w:t>
      </w:r>
      <w:hyperlink r:id="rId14">
        <w:r>
          <w:rPr>
            <w:rStyle w:val="Hyperlink"/>
          </w:rPr>
          <w:t>https://doi.org/10.1176/appi.ajp.2015.15081014</w:t>
        </w:r>
      </w:hyperlink>
    </w:p>
    <w:p w14:paraId="5FD59C9D" w14:textId="77777777" w:rsidR="001A1D65" w:rsidRDefault="00F43E9E">
      <w:pPr>
        <w:pStyle w:val="Bibliography"/>
      </w:pPr>
      <w:bookmarkStart w:id="85" w:name="ref-beckBeckDepressionInventoryII1996"/>
      <w:bookmarkEnd w:id="84"/>
      <w:r>
        <w:t xml:space="preserve">Beck, A. T., Steer, R. A., &amp; Brown, G. K. (1996). </w:t>
      </w:r>
      <w:r>
        <w:rPr>
          <w:i/>
        </w:rPr>
        <w:t>Beck depression inventory-II</w:t>
      </w:r>
      <w:r>
        <w:t>. The Psychological Corporation.</w:t>
      </w:r>
    </w:p>
    <w:p w14:paraId="20E6162B" w14:textId="77777777" w:rsidR="001A1D65" w:rsidRDefault="00F43E9E">
      <w:pPr>
        <w:pStyle w:val="Bibliography"/>
      </w:pPr>
      <w:bookmarkStart w:id="86" w:name="ref-breiterFunctionalImagingNeural2001"/>
      <w:bookmarkEnd w:id="85"/>
      <w:r>
        <w:t xml:space="preserve">Breiter, H. C., Aharon, I., Kahneman, D., Dale, A., &amp; Shizgal, P. (2001). Functional Imaging of Neural Responses to Expectancy and Experience of Monetary Gains and Losses. </w:t>
      </w:r>
      <w:r>
        <w:rPr>
          <w:i/>
        </w:rPr>
        <w:t>Neuron</w:t>
      </w:r>
      <w:r>
        <w:t xml:space="preserve">, </w:t>
      </w:r>
      <w:r>
        <w:rPr>
          <w:i/>
        </w:rPr>
        <w:t>30</w:t>
      </w:r>
      <w:r>
        <w:t xml:space="preserve">(2), 619–639. </w:t>
      </w:r>
      <w:hyperlink r:id="rId15">
        <w:r>
          <w:rPr>
            <w:rStyle w:val="Hyperlink"/>
          </w:rPr>
          <w:t>https://doi.org/10.1016/S0896-6273(01)00303-8</w:t>
        </w:r>
      </w:hyperlink>
    </w:p>
    <w:p w14:paraId="35ED2F03" w14:textId="77777777" w:rsidR="001A1D65" w:rsidRDefault="00F43E9E">
      <w:pPr>
        <w:pStyle w:val="Bibliography"/>
      </w:pPr>
      <w:bookmarkStart w:id="87" w:name="ref-bruceSocialPhysicalHealth1994"/>
      <w:bookmarkEnd w:id="86"/>
      <w:r>
        <w:t xml:space="preserve">Bruce, M. L., &amp; Hoff, R. A. (1994). Social and physical health risk factors for first-onset major depressive disorder in a community sample. </w:t>
      </w:r>
      <w:r>
        <w:rPr>
          <w:i/>
        </w:rPr>
        <w:t xml:space="preserve">Social Psychiatry and Psychiatric </w:t>
      </w:r>
      <w:r>
        <w:rPr>
          <w:i/>
        </w:rPr>
        <w:lastRenderedPageBreak/>
        <w:t>Epidemiology: The International Journal for Research in Social and Genetic Epidemiology and Mental Health Services</w:t>
      </w:r>
      <w:r>
        <w:t xml:space="preserve">, </w:t>
      </w:r>
      <w:r>
        <w:rPr>
          <w:i/>
        </w:rPr>
        <w:t>29</w:t>
      </w:r>
      <w:r>
        <w:t>, 165–171.</w:t>
      </w:r>
    </w:p>
    <w:p w14:paraId="67315330" w14:textId="77777777" w:rsidR="001A1D65" w:rsidRDefault="00F43E9E">
      <w:pPr>
        <w:pStyle w:val="Bibliography"/>
      </w:pPr>
      <w:bookmarkStart w:id="88" w:name="ref-buraniNeuralResponseRewards2021"/>
      <w:bookmarkEnd w:id="87"/>
      <w:r>
        <w:t xml:space="preserve">Burani, K., Klawohn, J., Levinson, A. R., Klein, D. N., Nelson, B. D., &amp; Hajcak, G. (2021). Neural Response to Rewards, Stress and Sleep Interact to Prospectively Predict Depressive Symptoms in Adolescent Girls. </w:t>
      </w:r>
      <w:r>
        <w:rPr>
          <w:i/>
        </w:rPr>
        <w:t>Journal of Clinical Child &amp; Adolescent Psychology</w:t>
      </w:r>
      <w:r>
        <w:t xml:space="preserve">, </w:t>
      </w:r>
      <w:r>
        <w:rPr>
          <w:i/>
        </w:rPr>
        <w:t>50</w:t>
      </w:r>
      <w:r>
        <w:t xml:space="preserve">(1), 131–140. </w:t>
      </w:r>
      <w:hyperlink r:id="rId16">
        <w:r>
          <w:rPr>
            <w:rStyle w:val="Hyperlink"/>
          </w:rPr>
          <w:t>https://doi.org/10.1080/15374416.2019.1630834</w:t>
        </w:r>
      </w:hyperlink>
    </w:p>
    <w:p w14:paraId="6A51551E" w14:textId="77777777" w:rsidR="001A1D65" w:rsidRDefault="00F43E9E">
      <w:pPr>
        <w:pStyle w:val="Bibliography"/>
      </w:pPr>
      <w:bookmarkStart w:id="89" w:name="ref-burklundNeuralResponsesSocial2017"/>
      <w:bookmarkEnd w:id="88"/>
      <w:r>
        <w:t xml:space="preserve">Burklund, L. J., Torre, J. B., Lieberman, M. D., Taylor, S. E., &amp; Craske, M. G. (2017). Neural responses to social threat and predictors of cognitive behavioral therapy and acceptance and commitment therapy in social anxiety disorder. </w:t>
      </w:r>
      <w:r>
        <w:rPr>
          <w:i/>
        </w:rPr>
        <w:t>Psychiatry Research. Neuroimaging</w:t>
      </w:r>
      <w:r>
        <w:t xml:space="preserve">, </w:t>
      </w:r>
      <w:r>
        <w:rPr>
          <w:i/>
        </w:rPr>
        <w:t>261</w:t>
      </w:r>
      <w:r>
        <w:t xml:space="preserve">, 52–64. </w:t>
      </w:r>
      <w:hyperlink r:id="rId17">
        <w:r>
          <w:rPr>
            <w:rStyle w:val="Hyperlink"/>
          </w:rPr>
          <w:t>https://doi.org/10.1016/j.pscychresns.2016.12.012</w:t>
        </w:r>
      </w:hyperlink>
    </w:p>
    <w:p w14:paraId="4D3B4354" w14:textId="77777777" w:rsidR="001A1D65" w:rsidRDefault="00F43E9E">
      <w:pPr>
        <w:pStyle w:val="Bibliography"/>
      </w:pPr>
      <w:bookmarkStart w:id="90" w:name="ref-cacioppoJustBecauseYou2003"/>
      <w:bookmarkEnd w:id="89"/>
      <w:r>
        <w:t xml:space="preserve">Cacioppo, J. T., Berntson, G. G., Lorig, T. S., Norris, C. J., Rickett, E., &amp; Nusbaum, H. (2003). Just because you’re imaging the brain doesn’t mean you can stop using your head: A primer and set of first principles. </w:t>
      </w:r>
      <w:r>
        <w:rPr>
          <w:i/>
        </w:rPr>
        <w:t>Journal of Personality and Social Psychology</w:t>
      </w:r>
      <w:r>
        <w:t xml:space="preserve">, </w:t>
      </w:r>
      <w:r>
        <w:rPr>
          <w:i/>
        </w:rPr>
        <w:t>85</w:t>
      </w:r>
      <w:r>
        <w:t xml:space="preserve">(4), 650–661. </w:t>
      </w:r>
      <w:hyperlink r:id="rId18">
        <w:r>
          <w:rPr>
            <w:rStyle w:val="Hyperlink"/>
          </w:rPr>
          <w:t>https://doi.org/10.1037/0022-3514.85.4.650</w:t>
        </w:r>
      </w:hyperlink>
    </w:p>
    <w:p w14:paraId="7592C8C6" w14:textId="77777777" w:rsidR="001A1D65" w:rsidRDefault="00F43E9E">
      <w:pPr>
        <w:pStyle w:val="Bibliography"/>
      </w:pPr>
      <w:bookmarkStart w:id="91" w:name="ref-cacioppoQuantitativeMetaAnalysisFunc"/>
      <w:bookmarkEnd w:id="90"/>
      <w:r>
        <w:t xml:space="preserve">Cacioppo, S., Frum, C., Asp, E., Weiss, R. M., Lewis, J. W., &amp; Cacioppo, J. T. (2013). A Quantitative Meta-Analysis of Functional Imaging Studies of Social Rejection. </w:t>
      </w:r>
      <w:r>
        <w:rPr>
          <w:i/>
        </w:rPr>
        <w:t>Scientific Reports</w:t>
      </w:r>
      <w:r>
        <w:t xml:space="preserve">, </w:t>
      </w:r>
      <w:r>
        <w:rPr>
          <w:i/>
        </w:rPr>
        <w:t>3</w:t>
      </w:r>
      <w:r>
        <w:t xml:space="preserve">(1). </w:t>
      </w:r>
      <w:hyperlink r:id="rId19">
        <w:r>
          <w:rPr>
            <w:rStyle w:val="Hyperlink"/>
          </w:rPr>
          <w:t>https://doi.org/10.1038/srep02027</w:t>
        </w:r>
      </w:hyperlink>
    </w:p>
    <w:p w14:paraId="1B2D5D47" w14:textId="77777777" w:rsidR="001A1D65" w:rsidRDefault="00F43E9E">
      <w:pPr>
        <w:pStyle w:val="Bibliography"/>
      </w:pPr>
      <w:bookmarkStart w:id="92" w:name="ref-canessaFunctionalStructuralNeural201"/>
      <w:bookmarkEnd w:id="91"/>
      <w:r>
        <w:t xml:space="preserve">Canessa, N., Crespi, C., Motterlini, M., Baud-Bovy, G., Chierchia, G., Pantaleo, G., Tettamanti, M., &amp; Cappa, S. F. (2013). The Functional and Structural Neural Basis of Individual Differences in Loss Aversion. </w:t>
      </w:r>
      <w:r>
        <w:rPr>
          <w:i/>
        </w:rPr>
        <w:t>Journal of Neuroscience</w:t>
      </w:r>
      <w:r>
        <w:t xml:space="preserve">, </w:t>
      </w:r>
      <w:r>
        <w:rPr>
          <w:i/>
        </w:rPr>
        <w:t>33</w:t>
      </w:r>
      <w:r>
        <w:t xml:space="preserve">(36), 14307–14317. </w:t>
      </w:r>
      <w:hyperlink r:id="rId20">
        <w:r>
          <w:rPr>
            <w:rStyle w:val="Hyperlink"/>
          </w:rPr>
          <w:t>https://doi.org/10.1523/JNEUROSCI.0497-13.2013</w:t>
        </w:r>
      </w:hyperlink>
    </w:p>
    <w:p w14:paraId="36601E52" w14:textId="77777777" w:rsidR="001A1D65" w:rsidRDefault="00F43E9E">
      <w:pPr>
        <w:pStyle w:val="Bibliography"/>
      </w:pPr>
      <w:bookmarkStart w:id="93" w:name="ref-cattellScreeTestNumber1966"/>
      <w:bookmarkEnd w:id="92"/>
      <w:r>
        <w:lastRenderedPageBreak/>
        <w:t xml:space="preserve">Cattell, R. B. (1966). The Scree Test For The Number Of Factors. </w:t>
      </w:r>
      <w:r>
        <w:rPr>
          <w:i/>
        </w:rPr>
        <w:t>Multivariate Behavioral Research</w:t>
      </w:r>
      <w:r>
        <w:t xml:space="preserve">, </w:t>
      </w:r>
      <w:r>
        <w:rPr>
          <w:i/>
        </w:rPr>
        <w:t>1</w:t>
      </w:r>
      <w:r>
        <w:t xml:space="preserve">(2), 245–276. </w:t>
      </w:r>
      <w:hyperlink r:id="rId21">
        <w:r>
          <w:rPr>
            <w:rStyle w:val="Hyperlink"/>
          </w:rPr>
          <w:t>https://doi.org/10.1207/s15327906mbr0102_10</w:t>
        </w:r>
      </w:hyperlink>
    </w:p>
    <w:p w14:paraId="20780C1A" w14:textId="77777777" w:rsidR="001A1D65" w:rsidRDefault="00F43E9E">
      <w:pPr>
        <w:pStyle w:val="Bibliography"/>
      </w:pPr>
      <w:bookmarkStart w:id="94" w:name="ref-cohenRejectionSensitivityTransdiagno"/>
      <w:bookmarkEnd w:id="93"/>
      <w:r>
        <w:t xml:space="preserve">Cohen, J. M., Feinstein, B. A., Rodriguez-Seijas, C., Taylor, C. B., &amp; Newman, M. G. (2016). Rejection sensitivity as a transdiagnostic risk factor for internalizing psychopathology among gay and bisexual men. </w:t>
      </w:r>
      <w:r>
        <w:rPr>
          <w:i/>
        </w:rPr>
        <w:t>Psychology of Sexual Orientation and Gender Diversity</w:t>
      </w:r>
      <w:r>
        <w:t xml:space="preserve">, </w:t>
      </w:r>
      <w:r>
        <w:rPr>
          <w:i/>
        </w:rPr>
        <w:t>3</w:t>
      </w:r>
      <w:r>
        <w:t xml:space="preserve">(3), 259–264. </w:t>
      </w:r>
      <w:hyperlink r:id="rId22">
        <w:r>
          <w:rPr>
            <w:rStyle w:val="Hyperlink"/>
          </w:rPr>
          <w:t>https://doi.org/10.1037/sgd0000170</w:t>
        </w:r>
      </w:hyperlink>
    </w:p>
    <w:p w14:paraId="387512E5" w14:textId="77777777" w:rsidR="001A1D65" w:rsidRDefault="00F43E9E">
      <w:pPr>
        <w:pStyle w:val="Bibliography"/>
      </w:pPr>
      <w:bookmarkStart w:id="95" w:name="ref-copelandAdultPsychiatricOutcomes2013"/>
      <w:bookmarkEnd w:id="94"/>
      <w:r>
        <w:t xml:space="preserve">Copeland, W. E., Wolke, D., Angold, A., &amp; Costello, E. J. (2013). Adult Psychiatric Outcomes of Bullying and Being Bullied by Peers in Childhood and Adolescence. </w:t>
      </w:r>
      <w:r>
        <w:rPr>
          <w:i/>
        </w:rPr>
        <w:t>JAMA Psychiatry</w:t>
      </w:r>
      <w:r>
        <w:t xml:space="preserve">, </w:t>
      </w:r>
      <w:r>
        <w:rPr>
          <w:i/>
        </w:rPr>
        <w:t>70</w:t>
      </w:r>
      <w:r>
        <w:t xml:space="preserve">(4), 419. </w:t>
      </w:r>
      <w:hyperlink r:id="rId23">
        <w:r>
          <w:rPr>
            <w:rStyle w:val="Hyperlink"/>
          </w:rPr>
          <w:t>https://doi.org/10.1001/jamapsychiatry.2013.504</w:t>
        </w:r>
      </w:hyperlink>
    </w:p>
    <w:p w14:paraId="7E629FAC" w14:textId="77777777" w:rsidR="001A1D65" w:rsidRDefault="00F43E9E">
      <w:pPr>
        <w:pStyle w:val="Bibliography"/>
      </w:pPr>
      <w:bookmarkStart w:id="96" w:name="ref-daveyIncreasedAmygdalaResponse2011"/>
      <w:bookmarkEnd w:id="95"/>
      <w:r>
        <w:t xml:space="preserve">Davey, C. G., Allen, N. B., Harrison, B. J., &amp; Yücel, M. (2011). Increased amygdala response to positive social feedback in young people with major depressive disorder. </w:t>
      </w:r>
      <w:r>
        <w:rPr>
          <w:i/>
        </w:rPr>
        <w:t>Biological Psychiatry</w:t>
      </w:r>
      <w:r>
        <w:t xml:space="preserve">, </w:t>
      </w:r>
      <w:r>
        <w:rPr>
          <w:i/>
        </w:rPr>
        <w:t>69</w:t>
      </w:r>
      <w:r>
        <w:t xml:space="preserve">(8), 734–741. </w:t>
      </w:r>
      <w:hyperlink r:id="rId24">
        <w:r>
          <w:rPr>
            <w:rStyle w:val="Hyperlink"/>
          </w:rPr>
          <w:t>https://doi.org/10.1016/j.biopsych.2010.12.004</w:t>
        </w:r>
      </w:hyperlink>
    </w:p>
    <w:p w14:paraId="28948A70" w14:textId="77777777" w:rsidR="001A1D65" w:rsidRDefault="00F43E9E">
      <w:pPr>
        <w:pStyle w:val="Bibliography"/>
      </w:pPr>
      <w:bookmarkStart w:id="97" w:name="ref-dienEvaluatingTwostepPCA2010"/>
      <w:bookmarkEnd w:id="96"/>
      <w:r>
        <w:t xml:space="preserve">Dien, J. (2010a). Evaluating two-step PCA of ERP data with Geomin, Infomax, Oblimin, Promax, and Varimax rotations. </w:t>
      </w:r>
      <w:r>
        <w:rPr>
          <w:i/>
        </w:rPr>
        <w:t>Psychophysiology</w:t>
      </w:r>
      <w:r>
        <w:t xml:space="preserve">, </w:t>
      </w:r>
      <w:r>
        <w:rPr>
          <w:i/>
        </w:rPr>
        <w:t>47</w:t>
      </w:r>
      <w:r>
        <w:t xml:space="preserve">(1), 170–183. </w:t>
      </w:r>
      <w:hyperlink r:id="rId25">
        <w:r>
          <w:rPr>
            <w:rStyle w:val="Hyperlink"/>
          </w:rPr>
          <w:t>https://doi.org/10.1111/j.1469-8986.2009.00885.x</w:t>
        </w:r>
      </w:hyperlink>
    </w:p>
    <w:p w14:paraId="658FB564" w14:textId="77777777" w:rsidR="001A1D65" w:rsidRDefault="00F43E9E">
      <w:pPr>
        <w:pStyle w:val="Bibliography"/>
      </w:pPr>
      <w:bookmarkStart w:id="98" w:name="ref-dienERPPCAToolkit2010"/>
      <w:bookmarkEnd w:id="97"/>
      <w:r>
        <w:t xml:space="preserve">Dien, J. (2010b). The ERP PCA Toolkit: An open source program for advanced statistical analysis of event-related potential data. </w:t>
      </w:r>
      <w:r>
        <w:rPr>
          <w:i/>
        </w:rPr>
        <w:t>Journal of Neuroscience Methods</w:t>
      </w:r>
      <w:r>
        <w:t xml:space="preserve">, </w:t>
      </w:r>
      <w:r>
        <w:rPr>
          <w:i/>
        </w:rPr>
        <w:t>187</w:t>
      </w:r>
      <w:r>
        <w:t xml:space="preserve">(1), 138–145. </w:t>
      </w:r>
      <w:hyperlink r:id="rId26">
        <w:r>
          <w:rPr>
            <w:rStyle w:val="Hyperlink"/>
          </w:rPr>
          <w:t>https://doi.org/10.1016/j.jneumeth.2009.12.009</w:t>
        </w:r>
      </w:hyperlink>
    </w:p>
    <w:p w14:paraId="552E9AD6" w14:textId="77777777" w:rsidR="001A1D65" w:rsidRDefault="00F43E9E">
      <w:pPr>
        <w:pStyle w:val="Bibliography"/>
      </w:pPr>
      <w:bookmarkStart w:id="99" w:name="ref-dienApplyingPrincipalComponents2012"/>
      <w:bookmarkEnd w:id="98"/>
      <w:r>
        <w:t xml:space="preserve">Dien, J. (2012). Applying Principal Components Analysis to Event-Related Potentials: A Tutorial. </w:t>
      </w:r>
      <w:r>
        <w:rPr>
          <w:i/>
        </w:rPr>
        <w:t>Developmental Neuropsychology</w:t>
      </w:r>
      <w:r>
        <w:t xml:space="preserve">, </w:t>
      </w:r>
      <w:r>
        <w:rPr>
          <w:i/>
        </w:rPr>
        <w:t>37</w:t>
      </w:r>
      <w:r>
        <w:t xml:space="preserve">(6), 497–517. </w:t>
      </w:r>
      <w:hyperlink r:id="rId27">
        <w:r>
          <w:rPr>
            <w:rStyle w:val="Hyperlink"/>
          </w:rPr>
          <w:t>https://doi.org/10.1080/87565641.2012.697503</w:t>
        </w:r>
      </w:hyperlink>
    </w:p>
    <w:p w14:paraId="77F6F7F4" w14:textId="77777777" w:rsidR="001A1D65" w:rsidRDefault="00F43E9E">
      <w:pPr>
        <w:pStyle w:val="Bibliography"/>
      </w:pPr>
      <w:bookmarkStart w:id="100" w:name="ref-dienEvaluationPCAICA2007"/>
      <w:bookmarkEnd w:id="99"/>
      <w:r>
        <w:lastRenderedPageBreak/>
        <w:t xml:space="preserve">Dien, J., Khoe, W., &amp; Mangun, G. R. (2007). Evaluation of PCA and ICA of simulated ERPs: Promax vs. Infomax rotations. </w:t>
      </w:r>
      <w:r>
        <w:rPr>
          <w:i/>
        </w:rPr>
        <w:t>Human Brain Mapping</w:t>
      </w:r>
      <w:r>
        <w:t xml:space="preserve">, </w:t>
      </w:r>
      <w:r>
        <w:rPr>
          <w:i/>
        </w:rPr>
        <w:t>28</w:t>
      </w:r>
      <w:r>
        <w:t xml:space="preserve">(8), 742–763. </w:t>
      </w:r>
      <w:hyperlink r:id="rId28">
        <w:r>
          <w:rPr>
            <w:rStyle w:val="Hyperlink"/>
          </w:rPr>
          <w:t>https://doi.org/10.1002/hbm.20304</w:t>
        </w:r>
      </w:hyperlink>
    </w:p>
    <w:p w14:paraId="58934147" w14:textId="77777777" w:rsidR="001A1D65" w:rsidRDefault="00F43E9E">
      <w:pPr>
        <w:pStyle w:val="Bibliography"/>
      </w:pPr>
      <w:bookmarkStart w:id="101" w:name="ref-distefanoComparisonElectrocorticalRe"/>
      <w:bookmarkEnd w:id="100"/>
      <w:r>
        <w:t xml:space="preserve">Distefano, A., Jackson, F., Levinson, A. R., Infantolino, Z. P., Jarcho, J. M., &amp; Nelson, B. D. (2018). A comparison of the electrocortical response to monetary and social reward. </w:t>
      </w:r>
      <w:r>
        <w:rPr>
          <w:i/>
        </w:rPr>
        <w:t>Social Cognitive and Affective Neuroscience</w:t>
      </w:r>
      <w:r>
        <w:t xml:space="preserve">, </w:t>
      </w:r>
      <w:r>
        <w:rPr>
          <w:i/>
        </w:rPr>
        <w:t>13</w:t>
      </w:r>
      <w:r>
        <w:t xml:space="preserve">(3), 247–255. </w:t>
      </w:r>
      <w:hyperlink r:id="rId29">
        <w:r>
          <w:rPr>
            <w:rStyle w:val="Hyperlink"/>
          </w:rPr>
          <w:t>https://doi.org/10.1093/scan/nsy006</w:t>
        </w:r>
      </w:hyperlink>
    </w:p>
    <w:p w14:paraId="243C2187" w14:textId="77777777" w:rsidR="001A1D65" w:rsidRDefault="00F43E9E">
      <w:pPr>
        <w:pStyle w:val="Bibliography"/>
      </w:pPr>
      <w:bookmarkStart w:id="102" w:name="ref-dozoisPsychometricEvaluationBeck1998"/>
      <w:bookmarkEnd w:id="101"/>
      <w:r>
        <w:t xml:space="preserve">Dozois, D. J. A., Dobson, K. S., &amp; Ahnberg, J. L. (1998). A Psychometric Evaluation of the Beck Depression Inventory-II. </w:t>
      </w:r>
      <w:r>
        <w:rPr>
          <w:i/>
        </w:rPr>
        <w:t>Psychological Assessment</w:t>
      </w:r>
      <w:r>
        <w:t xml:space="preserve">, </w:t>
      </w:r>
      <w:r>
        <w:rPr>
          <w:i/>
        </w:rPr>
        <w:t>10</w:t>
      </w:r>
      <w:r>
        <w:t>(2), 83–89.</w:t>
      </w:r>
    </w:p>
    <w:p w14:paraId="31DEFEA0" w14:textId="77777777" w:rsidR="001A1D65" w:rsidRDefault="00F43E9E">
      <w:pPr>
        <w:pStyle w:val="Bibliography"/>
      </w:pPr>
      <w:bookmarkStart w:id="103" w:name="ref-dugreLossAnticipationOutcome2018"/>
      <w:bookmarkEnd w:id="102"/>
      <w:r>
        <w:t xml:space="preserve">Dugré, J. R., Dumais, A., Bitar, N., &amp; Potvin, S. (2018). Loss anticipation and outcome during the </w:t>
      </w:r>
      <w:r>
        <w:rPr>
          <w:i/>
        </w:rPr>
        <w:t>Monetary Incentive Delay Task</w:t>
      </w:r>
      <w:r>
        <w:t xml:space="preserve"> : A neuroimaging systematic review and meta-analysis. </w:t>
      </w:r>
      <w:r>
        <w:rPr>
          <w:i/>
        </w:rPr>
        <w:t>PeerJ</w:t>
      </w:r>
      <w:r>
        <w:t xml:space="preserve">, </w:t>
      </w:r>
      <w:r>
        <w:rPr>
          <w:i/>
        </w:rPr>
        <w:t>6</w:t>
      </w:r>
      <w:r>
        <w:t xml:space="preserve">, e4749. </w:t>
      </w:r>
      <w:hyperlink r:id="rId30">
        <w:r>
          <w:rPr>
            <w:rStyle w:val="Hyperlink"/>
          </w:rPr>
          <w:t>https://doi.org/10.7717/peerj.4749</w:t>
        </w:r>
      </w:hyperlink>
    </w:p>
    <w:p w14:paraId="52DB1E02" w14:textId="77777777" w:rsidR="001A1D65" w:rsidRDefault="00F43E9E">
      <w:pPr>
        <w:pStyle w:val="Bibliography"/>
      </w:pPr>
      <w:bookmarkStart w:id="104" w:name="ref-eckhardDoesPovertyIncrease2018"/>
      <w:bookmarkEnd w:id="103"/>
      <w:r>
        <w:t xml:space="preserve">Eckhard, J. (2018). Does Poverty Increase the Risk of Social Isolation? Insights Based on Panel Data from Germany. </w:t>
      </w:r>
      <w:r>
        <w:rPr>
          <w:i/>
        </w:rPr>
        <w:t>The Sociological Quarterly</w:t>
      </w:r>
      <w:r>
        <w:t xml:space="preserve">, </w:t>
      </w:r>
      <w:r>
        <w:rPr>
          <w:i/>
        </w:rPr>
        <w:t>59</w:t>
      </w:r>
      <w:r>
        <w:t xml:space="preserve">(2), 338–359. </w:t>
      </w:r>
      <w:hyperlink r:id="rId31">
        <w:r>
          <w:rPr>
            <w:rStyle w:val="Hyperlink"/>
          </w:rPr>
          <w:t>https://doi.org/10.1080/00380253.2018.1436943</w:t>
        </w:r>
      </w:hyperlink>
    </w:p>
    <w:p w14:paraId="3B1B236B" w14:textId="77777777" w:rsidR="001A1D65" w:rsidRDefault="00F43E9E">
      <w:pPr>
        <w:pStyle w:val="Bibliography"/>
      </w:pPr>
      <w:bookmarkStart w:id="105" w:name="ref-eisenbergerPainSocialDisconnection20"/>
      <w:bookmarkEnd w:id="104"/>
      <w:r>
        <w:t xml:space="preserve">Eisenberger, N. I. (2012). The pain of social disconnection: Examining the shared neural underpinnings of physical and social pain. </w:t>
      </w:r>
      <w:r>
        <w:rPr>
          <w:i/>
        </w:rPr>
        <w:t>Nature Reviews Neuroscience</w:t>
      </w:r>
      <w:r>
        <w:t xml:space="preserve">, </w:t>
      </w:r>
      <w:r>
        <w:rPr>
          <w:i/>
        </w:rPr>
        <w:t>13</w:t>
      </w:r>
      <w:r>
        <w:t xml:space="preserve">(6), 421–434. </w:t>
      </w:r>
      <w:hyperlink r:id="rId32">
        <w:r>
          <w:rPr>
            <w:rStyle w:val="Hyperlink"/>
          </w:rPr>
          <w:t>https://doi.org/10.1038/nrn3231</w:t>
        </w:r>
      </w:hyperlink>
    </w:p>
    <w:p w14:paraId="1B2AA0E8" w14:textId="77777777" w:rsidR="001A1D65" w:rsidRDefault="00F43E9E">
      <w:pPr>
        <w:pStyle w:val="Bibliography"/>
      </w:pPr>
      <w:bookmarkStart w:id="106" w:name="ref-eisenbergerWhyRejectionHurts2004"/>
      <w:bookmarkEnd w:id="105"/>
      <w:r>
        <w:t xml:space="preserve">Eisenberger, N. I., &amp; Lieberman, M. D. (2004). Why rejection hurts: A common neural alarm system for physical and social pain. </w:t>
      </w:r>
      <w:r>
        <w:rPr>
          <w:i/>
        </w:rPr>
        <w:t>Trends in Cognitive Sciences</w:t>
      </w:r>
      <w:r>
        <w:t xml:space="preserve">, </w:t>
      </w:r>
      <w:r>
        <w:rPr>
          <w:i/>
        </w:rPr>
        <w:t>8</w:t>
      </w:r>
      <w:r>
        <w:t xml:space="preserve">(7), 294–300. </w:t>
      </w:r>
      <w:hyperlink r:id="rId33">
        <w:r>
          <w:rPr>
            <w:rStyle w:val="Hyperlink"/>
          </w:rPr>
          <w:t>https://doi.org/10.1016/j.tics.2004.05.010</w:t>
        </w:r>
      </w:hyperlink>
    </w:p>
    <w:p w14:paraId="4D6BA060" w14:textId="77777777" w:rsidR="001A1D65" w:rsidRDefault="00F43E9E">
      <w:pPr>
        <w:pStyle w:val="Bibliography"/>
      </w:pPr>
      <w:bookmarkStart w:id="107" w:name="ref-eisenbergerDoesRejectionHurt2003"/>
      <w:bookmarkEnd w:id="106"/>
      <w:r>
        <w:lastRenderedPageBreak/>
        <w:t xml:space="preserve">Eisenberger, N. I., Lieberman, M. D., &amp; Williams, K. D. (2003). Does Rejection Hurt? An fMRI Study of Social Exclusion. </w:t>
      </w:r>
      <w:r>
        <w:rPr>
          <w:i/>
        </w:rPr>
        <w:t>Science</w:t>
      </w:r>
      <w:r>
        <w:t xml:space="preserve">, </w:t>
      </w:r>
      <w:r>
        <w:rPr>
          <w:i/>
        </w:rPr>
        <w:t>302</w:t>
      </w:r>
      <w:r>
        <w:t>, 4.</w:t>
      </w:r>
    </w:p>
    <w:p w14:paraId="34F45047" w14:textId="77777777" w:rsidR="001A1D65" w:rsidRDefault="00F43E9E">
      <w:pPr>
        <w:pStyle w:val="Bibliography"/>
      </w:pPr>
      <w:bookmarkStart w:id="108" w:name="ref-ethridgeNeuralResponsesSocial2017"/>
      <w:bookmarkEnd w:id="107"/>
      <w:r>
        <w:t xml:space="preserve">Ethridge, P., Kujawa, A., Dirks, M. A., Arfer, K. B., Kessel, E. M., Klein, D. N., &amp; Weinberg, A. (2017). Neural responses to social and monetary reward in early adolescence and emerging adulthood. </w:t>
      </w:r>
      <w:r>
        <w:rPr>
          <w:i/>
        </w:rPr>
        <w:t>Psychophysiology</w:t>
      </w:r>
      <w:r>
        <w:t xml:space="preserve">, </w:t>
      </w:r>
      <w:r>
        <w:rPr>
          <w:i/>
        </w:rPr>
        <w:t>54</w:t>
      </w:r>
      <w:r>
        <w:t xml:space="preserve">(12), 1786–1799. </w:t>
      </w:r>
      <w:hyperlink r:id="rId34">
        <w:r>
          <w:rPr>
            <w:rStyle w:val="Hyperlink"/>
          </w:rPr>
          <w:t>https://doi.org/10.1111/psyp.12957</w:t>
        </w:r>
      </w:hyperlink>
    </w:p>
    <w:p w14:paraId="1BB87F9F" w14:textId="77777777" w:rsidR="001A1D65" w:rsidRDefault="00F43E9E">
      <w:pPr>
        <w:pStyle w:val="Bibliography"/>
      </w:pPr>
      <w:bookmarkStart w:id="109" w:name="ref-ethridgePsychometricPropertiesNeural"/>
      <w:bookmarkEnd w:id="108"/>
      <w:r>
        <w:t xml:space="preserve">Ethridge, P., &amp; Weinberg, A. (2018). Psychometric properties of neural responses to monetary and social rewards across development. </w:t>
      </w:r>
      <w:r>
        <w:rPr>
          <w:i/>
        </w:rPr>
        <w:t>International Journal of Psychophysiology</w:t>
      </w:r>
      <w:r>
        <w:t xml:space="preserve">, </w:t>
      </w:r>
      <w:r>
        <w:rPr>
          <w:i/>
        </w:rPr>
        <w:t>132</w:t>
      </w:r>
      <w:r>
        <w:t xml:space="preserve">, 311–322. </w:t>
      </w:r>
      <w:hyperlink r:id="rId35">
        <w:r>
          <w:rPr>
            <w:rStyle w:val="Hyperlink"/>
          </w:rPr>
          <w:t>https://doi.org/10.1016/j.ijpsycho.2018.01.011</w:t>
        </w:r>
      </w:hyperlink>
    </w:p>
    <w:p w14:paraId="1004C9B6" w14:textId="77777777" w:rsidR="001A1D65" w:rsidRDefault="00F43E9E">
      <w:pPr>
        <w:pStyle w:val="Bibliography"/>
      </w:pPr>
      <w:bookmarkStart w:id="110" w:name="ref-gaoAssociationsRejectionSensitivity2"/>
      <w:bookmarkEnd w:id="109"/>
      <w:r>
        <w:t xml:space="preserve">Gao, S., Assink, M., Cipriani, A., &amp; Lin, K. (2017). Associations between rejection sensitivity and mental health outcomes: A meta-analytic review. </w:t>
      </w:r>
      <w:r>
        <w:rPr>
          <w:i/>
        </w:rPr>
        <w:t>Clinical Psychology Review</w:t>
      </w:r>
      <w:r>
        <w:t xml:space="preserve">, </w:t>
      </w:r>
      <w:r>
        <w:rPr>
          <w:i/>
        </w:rPr>
        <w:t>57</w:t>
      </w:r>
      <w:r>
        <w:t xml:space="preserve">, 59–74. </w:t>
      </w:r>
      <w:hyperlink r:id="rId36">
        <w:r>
          <w:rPr>
            <w:rStyle w:val="Hyperlink"/>
          </w:rPr>
          <w:t>https://doi.org/10.1016/j.cpr.2017.08.007</w:t>
        </w:r>
      </w:hyperlink>
    </w:p>
    <w:p w14:paraId="22BB0184" w14:textId="77777777" w:rsidR="001A1D65" w:rsidRDefault="00F43E9E">
      <w:pPr>
        <w:pStyle w:val="Bibliography"/>
      </w:pPr>
      <w:bookmarkStart w:id="111" w:name="ref-gilmanSocioeconomicStatusChildhood20"/>
      <w:bookmarkEnd w:id="110"/>
      <w:r>
        <w:t xml:space="preserve">Gilman, S. E. (2002). Socioeconomic status in childhood and the lifetime risk of major depression. </w:t>
      </w:r>
      <w:r>
        <w:rPr>
          <w:i/>
        </w:rPr>
        <w:t>International Journal of Epidemiology</w:t>
      </w:r>
      <w:r>
        <w:t xml:space="preserve">, </w:t>
      </w:r>
      <w:r>
        <w:rPr>
          <w:i/>
        </w:rPr>
        <w:t>31</w:t>
      </w:r>
      <w:r>
        <w:t xml:space="preserve">(2), 359–367. </w:t>
      </w:r>
      <w:hyperlink r:id="rId37">
        <w:r>
          <w:rPr>
            <w:rStyle w:val="Hyperlink"/>
          </w:rPr>
          <w:t>https://doi.org/10.1093/ije/31.2.359</w:t>
        </w:r>
      </w:hyperlink>
    </w:p>
    <w:p w14:paraId="7B35F9D8" w14:textId="77777777" w:rsidR="001A1D65" w:rsidRDefault="00F43E9E">
      <w:pPr>
        <w:pStyle w:val="Bibliography"/>
      </w:pPr>
      <w:bookmarkStart w:id="112" w:name="ref-glazerFRNBroadeningTimecourse2018"/>
      <w:bookmarkEnd w:id="111"/>
      <w:r>
        <w:t xml:space="preserve">Glazer, J. E., Kelley, N. J., Pornpattananangkul, N., Mittal, V. A., &amp; Nusslock, R. (2018). Beyond the FRN: Broadening the time-course of EEG and ERP components implicated in reward processing. </w:t>
      </w:r>
      <w:r>
        <w:rPr>
          <w:i/>
        </w:rPr>
        <w:t>International Journal of Psychophysiology</w:t>
      </w:r>
      <w:r>
        <w:t xml:space="preserve">, </w:t>
      </w:r>
      <w:r>
        <w:rPr>
          <w:i/>
        </w:rPr>
        <w:t>132</w:t>
      </w:r>
      <w:r>
        <w:t xml:space="preserve">, 184–202. </w:t>
      </w:r>
      <w:hyperlink r:id="rId38">
        <w:r>
          <w:rPr>
            <w:rStyle w:val="Hyperlink"/>
          </w:rPr>
          <w:t>https://doi.org/10.1016/j.ijpsycho.2018.02.002</w:t>
        </w:r>
      </w:hyperlink>
    </w:p>
    <w:p w14:paraId="60BECBF4" w14:textId="77777777" w:rsidR="001A1D65" w:rsidRDefault="00F43E9E">
      <w:pPr>
        <w:pStyle w:val="Bibliography"/>
      </w:pPr>
      <w:bookmarkStart w:id="113" w:name="ref-goldsteinStressfulLifeEvents2020"/>
      <w:bookmarkEnd w:id="112"/>
      <w:r>
        <w:t xml:space="preserve">Goldstein, B. L., Kessel, E. M., Kujawa, A., Finsaas, M. C., Davila, J., Hajcak, G., &amp; Klein, D. N. (2020). Stressful life events moderate the effect of neural reward responsiveness in </w:t>
      </w:r>
      <w:r>
        <w:lastRenderedPageBreak/>
        <w:t xml:space="preserve">childhood on depressive symptoms in adolescence. </w:t>
      </w:r>
      <w:r>
        <w:rPr>
          <w:i/>
        </w:rPr>
        <w:t>Psychological Medicine</w:t>
      </w:r>
      <w:r>
        <w:t xml:space="preserve">, </w:t>
      </w:r>
      <w:r>
        <w:rPr>
          <w:i/>
        </w:rPr>
        <w:t>50</w:t>
      </w:r>
      <w:r>
        <w:t xml:space="preserve">(9), 1548–1555. </w:t>
      </w:r>
      <w:hyperlink r:id="rId39">
        <w:r>
          <w:rPr>
            <w:rStyle w:val="Hyperlink"/>
          </w:rPr>
          <w:t>https://doi.org/10.1017/S0033291719001557</w:t>
        </w:r>
      </w:hyperlink>
    </w:p>
    <w:p w14:paraId="12A32C7B" w14:textId="77777777" w:rsidR="001A1D65" w:rsidRDefault="00F43E9E">
      <w:pPr>
        <w:pStyle w:val="Bibliography"/>
      </w:pPr>
      <w:bookmarkStart w:id="114" w:name="ref-gotlibNeuralProcessingReward2010"/>
      <w:bookmarkEnd w:id="113"/>
      <w:r>
        <w:t xml:space="preserve">Gotlib, I. H., Hamilton, J. P., Cooney, R. E., Singh, M. K., Henry, M. L., &amp; Joormann, J. (2010). Neural Processing of Reward and Loss in Girls at Risk for Major Depression. </w:t>
      </w:r>
      <w:r>
        <w:rPr>
          <w:i/>
        </w:rPr>
        <w:t>Archives of General Psychiatry</w:t>
      </w:r>
      <w:r>
        <w:t xml:space="preserve">, </w:t>
      </w:r>
      <w:r>
        <w:rPr>
          <w:i/>
        </w:rPr>
        <w:t>67</w:t>
      </w:r>
      <w:r>
        <w:t xml:space="preserve">(4), 380. </w:t>
      </w:r>
      <w:hyperlink r:id="rId40">
        <w:r>
          <w:rPr>
            <w:rStyle w:val="Hyperlink"/>
          </w:rPr>
          <w:t>https://doi.org/10.1001/archgenpsychiatry.2010.13</w:t>
        </w:r>
      </w:hyperlink>
    </w:p>
    <w:p w14:paraId="18EE202F" w14:textId="77777777" w:rsidR="001A1D65" w:rsidRDefault="00F43E9E">
      <w:pPr>
        <w:pStyle w:val="Bibliography"/>
      </w:pPr>
      <w:bookmarkStart w:id="115" w:name="ref-grattonNewMethodOffline1983"/>
      <w:bookmarkEnd w:id="114"/>
      <w:r>
        <w:t xml:space="preserve">Gratton, G., Coles, M. G. H., &amp; Donchin, E. (1983). A new method for off-line removal of ocular artifact. </w:t>
      </w:r>
      <w:r>
        <w:rPr>
          <w:i/>
        </w:rPr>
        <w:t>Electroencephalography &amp; Clinical Neurophysiology</w:t>
      </w:r>
      <w:r>
        <w:t xml:space="preserve">, </w:t>
      </w:r>
      <w:r>
        <w:rPr>
          <w:i/>
        </w:rPr>
        <w:t>55</w:t>
      </w:r>
      <w:r>
        <w:t xml:space="preserve">(4), 468–484. </w:t>
      </w:r>
      <w:hyperlink r:id="rId41">
        <w:r>
          <w:rPr>
            <w:rStyle w:val="Hyperlink"/>
          </w:rPr>
          <w:t>https://doi.org/10.1016/0013-4694(83)90135-9</w:t>
        </w:r>
      </w:hyperlink>
    </w:p>
    <w:p w14:paraId="02557914" w14:textId="77777777" w:rsidR="001A1D65" w:rsidRDefault="00F43E9E">
      <w:pPr>
        <w:pStyle w:val="Bibliography"/>
      </w:pPr>
      <w:bookmarkStart w:id="116" w:name="ref-grattonSheddingLightBrain2001"/>
      <w:bookmarkEnd w:id="115"/>
      <w:r>
        <w:t xml:space="preserve">Gratton, G., &amp; Fabiani, M. (2001). Shedding light on brain function: The event-related optical signal. </w:t>
      </w:r>
      <w:r>
        <w:rPr>
          <w:i/>
        </w:rPr>
        <w:t>Trends in Cognitive Sciences</w:t>
      </w:r>
      <w:r>
        <w:t xml:space="preserve">, </w:t>
      </w:r>
      <w:r>
        <w:rPr>
          <w:i/>
        </w:rPr>
        <w:t>5</w:t>
      </w:r>
      <w:r>
        <w:t xml:space="preserve">(8), 357–363. </w:t>
      </w:r>
      <w:hyperlink r:id="rId42">
        <w:r>
          <w:rPr>
            <w:rStyle w:val="Hyperlink"/>
          </w:rPr>
          <w:t>https://doi.org/10.1016/S1364-6613(00)01701-0</w:t>
        </w:r>
      </w:hyperlink>
    </w:p>
    <w:p w14:paraId="2412AB1D" w14:textId="77777777" w:rsidR="001A1D65" w:rsidRDefault="00F43E9E">
      <w:pPr>
        <w:pStyle w:val="Bibliography"/>
      </w:pPr>
      <w:bookmarkStart w:id="117" w:name="ref-groschwitzDifferentialNeuralProcessi"/>
      <w:bookmarkEnd w:id="116"/>
      <w:r>
        <w:t xml:space="preserve">Groschwitz, R. C., Plener, P. L., Groen, G., Bonenberger, M., &amp; Abler, B. (2016). Differential neural processing of social exclusion in adolescents with non-suicidal self-injury: An fMRI study. </w:t>
      </w:r>
      <w:r>
        <w:rPr>
          <w:i/>
        </w:rPr>
        <w:t>Psychiatry Research: Neuroimaging</w:t>
      </w:r>
      <w:r>
        <w:t xml:space="preserve">, </w:t>
      </w:r>
      <w:r>
        <w:rPr>
          <w:i/>
        </w:rPr>
        <w:t>255</w:t>
      </w:r>
      <w:r>
        <w:t xml:space="preserve">, 43–49. </w:t>
      </w:r>
      <w:hyperlink r:id="rId43">
        <w:r>
          <w:rPr>
            <w:rStyle w:val="Hyperlink"/>
          </w:rPr>
          <w:t>https://doi.org/10.1016/j.pscychresns.2016.08.001</w:t>
        </w:r>
      </w:hyperlink>
    </w:p>
    <w:p w14:paraId="7B3B4FE0" w14:textId="77777777" w:rsidR="001A1D65" w:rsidRDefault="00F43E9E">
      <w:pPr>
        <w:pStyle w:val="Bibliography"/>
      </w:pPr>
      <w:bookmarkStart w:id="118" w:name="ref-hamiltonDefaultModeTaskPositiveNetwo"/>
      <w:bookmarkEnd w:id="117"/>
      <w:r>
        <w:t xml:space="preserve">Hamilton, J. P., Furman, D. J., Chang, C., Thomason, M. E., Dennis, E., &amp; Gotlib, I. H. (2011). Default-Mode and Task-Positive Network Activity in Major Depressive Disorder: Implications for Adaptive and Maladaptive Rumination. </w:t>
      </w:r>
      <w:r>
        <w:rPr>
          <w:i/>
        </w:rPr>
        <w:t>Biological Psychiatry</w:t>
      </w:r>
      <w:r>
        <w:t xml:space="preserve">, </w:t>
      </w:r>
      <w:r>
        <w:rPr>
          <w:i/>
        </w:rPr>
        <w:t>70</w:t>
      </w:r>
      <w:r>
        <w:t xml:space="preserve">(4), 327–333. </w:t>
      </w:r>
      <w:hyperlink r:id="rId44">
        <w:r>
          <w:rPr>
            <w:rStyle w:val="Hyperlink"/>
          </w:rPr>
          <w:t>https://doi.org/10.1016/j.biopsych.2011.02.003</w:t>
        </w:r>
      </w:hyperlink>
    </w:p>
    <w:p w14:paraId="2D743B23" w14:textId="77777777" w:rsidR="001A1D65" w:rsidRDefault="00F43E9E">
      <w:pPr>
        <w:pStyle w:val="Bibliography"/>
      </w:pPr>
      <w:bookmarkStart w:id="119" w:name="ref-harrewijnBehavioralEEGResponses2017"/>
      <w:bookmarkEnd w:id="118"/>
      <w:r>
        <w:t xml:space="preserve">Harrewijn, A., van der Molen, M. J. W., van Vliet, I. M., Tissier, R. L. M., &amp; Westenberg, P. M. (2017). Behavioral and EEG responses to social evaluation: A two-generation family </w:t>
      </w:r>
      <w:r>
        <w:lastRenderedPageBreak/>
        <w:t xml:space="preserve">study on social anxiety. </w:t>
      </w:r>
      <w:r>
        <w:rPr>
          <w:i/>
        </w:rPr>
        <w:t>Neuroimage. Clinical</w:t>
      </w:r>
      <w:r>
        <w:t xml:space="preserve">, </w:t>
      </w:r>
      <w:r>
        <w:rPr>
          <w:i/>
        </w:rPr>
        <w:t>17</w:t>
      </w:r>
      <w:r>
        <w:t xml:space="preserve">, 549–562. </w:t>
      </w:r>
      <w:hyperlink r:id="rId45">
        <w:r>
          <w:rPr>
            <w:rStyle w:val="Hyperlink"/>
          </w:rPr>
          <w:t>https://doi.org/10.1016/j.nicl.2017.11.010</w:t>
        </w:r>
      </w:hyperlink>
    </w:p>
    <w:p w14:paraId="5F0D83CE" w14:textId="77777777" w:rsidR="001A1D65" w:rsidRDefault="00F43E9E">
      <w:pPr>
        <w:pStyle w:val="Bibliography"/>
      </w:pPr>
      <w:bookmarkStart w:id="120" w:name="ref-heerenCorrelatesSocialExclusion2017"/>
      <w:bookmarkEnd w:id="119"/>
      <w:r>
        <w:t xml:space="preserve">Heeren, A., Dricot, L., Billieux, J., Philippot, P., Grynberg, D., de Timary, P., &amp; Maurage, P. (2017). Correlates of Social Exclusion in Social Anxiety Disorder: An fMRI study. </w:t>
      </w:r>
      <w:r>
        <w:rPr>
          <w:i/>
        </w:rPr>
        <w:t>Scientific Reports</w:t>
      </w:r>
      <w:r>
        <w:t xml:space="preserve">, </w:t>
      </w:r>
      <w:r>
        <w:rPr>
          <w:i/>
        </w:rPr>
        <w:t>7</w:t>
      </w:r>
      <w:r>
        <w:t xml:space="preserve">(1), 260–260. </w:t>
      </w:r>
      <w:hyperlink r:id="rId46">
        <w:r>
          <w:rPr>
            <w:rStyle w:val="Hyperlink"/>
          </w:rPr>
          <w:t>https://doi.org/10.1038/s41598-017-00310-9</w:t>
        </w:r>
      </w:hyperlink>
    </w:p>
    <w:p w14:paraId="24866ABA" w14:textId="77777777" w:rsidR="001A1D65" w:rsidRDefault="00F43E9E">
      <w:pPr>
        <w:pStyle w:val="Bibliography"/>
      </w:pPr>
      <w:bookmarkStart w:id="121" w:name="ref-heereyDecisionMakingImpairmentsConte"/>
      <w:bookmarkEnd w:id="120"/>
      <w:r>
        <w:t xml:space="preserve">Heerey, E. A., Bell-Warren, K. R., &amp; Gold, J. M. (2008). Decision-Making Impairments in the Context of Intact Reward Sensitivity in Schizophrenia. </w:t>
      </w:r>
      <w:r>
        <w:rPr>
          <w:i/>
        </w:rPr>
        <w:t>Biological Psychiatry</w:t>
      </w:r>
      <w:r>
        <w:t xml:space="preserve">, </w:t>
      </w:r>
      <w:r>
        <w:rPr>
          <w:i/>
        </w:rPr>
        <w:t>64</w:t>
      </w:r>
      <w:r>
        <w:t xml:space="preserve">(1), 62–69. </w:t>
      </w:r>
      <w:hyperlink r:id="rId47">
        <w:r>
          <w:rPr>
            <w:rStyle w:val="Hyperlink"/>
          </w:rPr>
          <w:t>https://doi.org/10.1016/j.biopsych.2008.02.015</w:t>
        </w:r>
      </w:hyperlink>
    </w:p>
    <w:p w14:paraId="53B922D5" w14:textId="77777777" w:rsidR="001A1D65" w:rsidRDefault="00F43E9E">
      <w:pPr>
        <w:pStyle w:val="Bibliography"/>
      </w:pPr>
      <w:bookmarkStart w:id="122" w:name="ref-hooperStructuralEquationModelling200"/>
      <w:bookmarkEnd w:id="121"/>
      <w:r>
        <w:t xml:space="preserve">Hooper, D., Coughlan, J., &amp; Mullen, M. (2008). Structural Equation Modelling: Guidelines for Determining Model Fit. </w:t>
      </w:r>
      <w:r>
        <w:rPr>
          <w:i/>
        </w:rPr>
        <w:t>Electronic Journal of Business Research Methods</w:t>
      </w:r>
      <w:r>
        <w:t xml:space="preserve">, </w:t>
      </w:r>
      <w:r>
        <w:rPr>
          <w:i/>
        </w:rPr>
        <w:t>6</w:t>
      </w:r>
      <w:r>
        <w:t>(1), 53–60.</w:t>
      </w:r>
    </w:p>
    <w:p w14:paraId="007A273D" w14:textId="77777777" w:rsidR="001A1D65" w:rsidRDefault="00F43E9E">
      <w:pPr>
        <w:pStyle w:val="Bibliography"/>
      </w:pPr>
      <w:bookmarkStart w:id="123" w:name="ref-hornRationaleTestNumber1965"/>
      <w:bookmarkEnd w:id="122"/>
      <w:r>
        <w:t xml:space="preserve">Horn, J. L. (1965). A rationale and test for the number of factors in factor analysis. </w:t>
      </w:r>
      <w:r>
        <w:rPr>
          <w:i/>
        </w:rPr>
        <w:t>Psychometrika</w:t>
      </w:r>
      <w:r>
        <w:t xml:space="preserve">, </w:t>
      </w:r>
      <w:r>
        <w:rPr>
          <w:i/>
        </w:rPr>
        <w:t>30</w:t>
      </w:r>
      <w:r>
        <w:t xml:space="preserve">(2), 179–185. </w:t>
      </w:r>
      <w:hyperlink r:id="rId48">
        <w:r>
          <w:rPr>
            <w:rStyle w:val="Hyperlink"/>
          </w:rPr>
          <w:t>https://doi.org/10.1007/BF02289447</w:t>
        </w:r>
      </w:hyperlink>
    </w:p>
    <w:p w14:paraId="69400B2D" w14:textId="77777777" w:rsidR="001A1D65" w:rsidRDefault="00F43E9E">
      <w:pPr>
        <w:pStyle w:val="Bibliography"/>
      </w:pPr>
      <w:bookmarkStart w:id="124" w:name="ref-houseSocialRelationshipsHealth1988"/>
      <w:bookmarkEnd w:id="123"/>
      <w:r>
        <w:t xml:space="preserve">House, J. S., Landis, K. R., &amp; Umberson, D. (1988). Social relationships and health. </w:t>
      </w:r>
      <w:r>
        <w:rPr>
          <w:i/>
        </w:rPr>
        <w:t>Science</w:t>
      </w:r>
      <w:r>
        <w:t xml:space="preserve">, </w:t>
      </w:r>
      <w:r>
        <w:rPr>
          <w:i/>
        </w:rPr>
        <w:t>241</w:t>
      </w:r>
      <w:r>
        <w:t>(4865), 540–545.</w:t>
      </w:r>
    </w:p>
    <w:p w14:paraId="58F9AA25" w14:textId="77777777" w:rsidR="001A1D65" w:rsidRDefault="00F43E9E">
      <w:pPr>
        <w:pStyle w:val="Bibliography"/>
      </w:pPr>
      <w:bookmarkStart w:id="125" w:name="ref-hsuItStillHurts2015"/>
      <w:bookmarkEnd w:id="124"/>
      <w:r>
        <w:t xml:space="preserve">Hsu, D. T., Sanford, B. J., Meyers, K. K., Love, T. M., Hazlett, K. E., Walker, S. J., Mickey, B. J., Koeppe, R. A., Langenecker, S. A., &amp; Zubieta, J.-K. (2015). It still hurts: Altered endogenous opioid activity in the brain during social rejection and acceptance in major depressive disorder. </w:t>
      </w:r>
      <w:r>
        <w:rPr>
          <w:i/>
        </w:rPr>
        <w:t>Molecular Psychiatry</w:t>
      </w:r>
      <w:r>
        <w:t xml:space="preserve">, </w:t>
      </w:r>
      <w:r>
        <w:rPr>
          <w:i/>
        </w:rPr>
        <w:t>20</w:t>
      </w:r>
      <w:r>
        <w:t xml:space="preserve">(2), 193–200. </w:t>
      </w:r>
      <w:hyperlink r:id="rId49">
        <w:r>
          <w:rPr>
            <w:rStyle w:val="Hyperlink"/>
          </w:rPr>
          <w:t>https://doi.org/10.1038/mp.2014.185</w:t>
        </w:r>
      </w:hyperlink>
    </w:p>
    <w:p w14:paraId="7D0128DA" w14:textId="77777777" w:rsidR="001A1D65" w:rsidRDefault="00F43E9E">
      <w:pPr>
        <w:pStyle w:val="Bibliography"/>
      </w:pPr>
      <w:bookmarkStart w:id="126" w:name="ref-ioannidisRecalibratingUseRace2021"/>
      <w:bookmarkEnd w:id="125"/>
      <w:r>
        <w:t xml:space="preserve">Ioannidis, J. P. A., Powe, N. R., &amp; Yancy, C. (2021). Recalibrating the Use of Race in Medical Research. </w:t>
      </w:r>
      <w:r>
        <w:rPr>
          <w:i/>
        </w:rPr>
        <w:t>JAMA</w:t>
      </w:r>
      <w:r>
        <w:t xml:space="preserve">. </w:t>
      </w:r>
      <w:hyperlink r:id="rId50">
        <w:r>
          <w:rPr>
            <w:rStyle w:val="Hyperlink"/>
          </w:rPr>
          <w:t>https://doi.org/10.1001/jama.2021.0003</w:t>
        </w:r>
      </w:hyperlink>
    </w:p>
    <w:p w14:paraId="3089241D" w14:textId="77777777" w:rsidR="001A1D65" w:rsidRDefault="00F43E9E">
      <w:pPr>
        <w:pStyle w:val="Bibliography"/>
      </w:pPr>
      <w:bookmarkStart w:id="127" w:name="ref-kendlerLifeEventDimensions2003"/>
      <w:bookmarkEnd w:id="126"/>
      <w:r>
        <w:lastRenderedPageBreak/>
        <w:t xml:space="preserve">Kendler, K. S., Hettema, J. M., Butera, F., Gardner, C. O., &amp; Prescott, C. A. (2003). Life Event Dimensions of Loss, Humiliation, Entrapment, and Danger in the Prediction of Onsets of Major Depression and Generalized Anxiety. </w:t>
      </w:r>
      <w:r>
        <w:rPr>
          <w:i/>
        </w:rPr>
        <w:t>Archives of General Psychiatry</w:t>
      </w:r>
      <w:r>
        <w:t xml:space="preserve">, </w:t>
      </w:r>
      <w:r>
        <w:rPr>
          <w:i/>
        </w:rPr>
        <w:t>60</w:t>
      </w:r>
      <w:r>
        <w:t xml:space="preserve">(8), 789. </w:t>
      </w:r>
      <w:hyperlink r:id="rId51">
        <w:r>
          <w:rPr>
            <w:rStyle w:val="Hyperlink"/>
          </w:rPr>
          <w:t>https://doi.org/10.1001/archpsyc.60.8.789</w:t>
        </w:r>
      </w:hyperlink>
    </w:p>
    <w:p w14:paraId="183B3C30" w14:textId="77777777" w:rsidR="001A1D65" w:rsidRDefault="00F43E9E">
      <w:pPr>
        <w:pStyle w:val="Bibliography"/>
      </w:pPr>
      <w:bookmarkStart w:id="128" w:name="ref-kennedySocialBrainPsychiatric2012"/>
      <w:bookmarkEnd w:id="127"/>
      <w:r>
        <w:t xml:space="preserve">Kennedy, D. P., &amp; Adolphs, R. (2012). The social brain in psychiatric and neurological disorders. </w:t>
      </w:r>
      <w:r>
        <w:rPr>
          <w:i/>
        </w:rPr>
        <w:t>Trends in Cognitive Sciences</w:t>
      </w:r>
      <w:r>
        <w:t xml:space="preserve">, </w:t>
      </w:r>
      <w:r>
        <w:rPr>
          <w:i/>
        </w:rPr>
        <w:t>16</w:t>
      </w:r>
      <w:r>
        <w:t xml:space="preserve">(11), 559–572. </w:t>
      </w:r>
      <w:hyperlink r:id="rId52">
        <w:r>
          <w:rPr>
            <w:rStyle w:val="Hyperlink"/>
          </w:rPr>
          <w:t>https://doi.org/10.1016/j.tics.2012.09.006</w:t>
        </w:r>
      </w:hyperlink>
    </w:p>
    <w:p w14:paraId="3380B423" w14:textId="77777777" w:rsidR="001A1D65" w:rsidRDefault="00F43E9E">
      <w:pPr>
        <w:pStyle w:val="Bibliography"/>
      </w:pPr>
      <w:bookmarkStart w:id="129" w:name="ref-kovacsChildrenDepressionInventory199"/>
      <w:bookmarkEnd w:id="128"/>
      <w:r>
        <w:t xml:space="preserve">Kovacs, M. (1992). </w:t>
      </w:r>
      <w:r>
        <w:rPr>
          <w:i/>
        </w:rPr>
        <w:t>Children’s depression inventory</w:t>
      </w:r>
      <w:r>
        <w:t>. Multi-Health Systems, Inc.</w:t>
      </w:r>
    </w:p>
    <w:p w14:paraId="6B8B6D1E" w14:textId="77777777" w:rsidR="001A1D65" w:rsidRDefault="00F43E9E">
      <w:pPr>
        <w:pStyle w:val="Bibliography"/>
      </w:pPr>
      <w:bookmarkStart w:id="130" w:name="ref-kujawaElectrocorticalReactivitySocia"/>
      <w:bookmarkEnd w:id="129"/>
      <w:r>
        <w:t xml:space="preserve">Kujawa, A., Arfer, K. B., Klein, D. N., &amp; Proudfit, G. H. (2014). Electrocortical reactivity to social feedback in youth: A pilot study of the Island Getaway task. </w:t>
      </w:r>
      <w:r>
        <w:rPr>
          <w:i/>
        </w:rPr>
        <w:t>Developmental Cognitive Neuroscience</w:t>
      </w:r>
      <w:r>
        <w:t xml:space="preserve">, </w:t>
      </w:r>
      <w:r>
        <w:rPr>
          <w:i/>
        </w:rPr>
        <w:t>10</w:t>
      </w:r>
      <w:r>
        <w:t xml:space="preserve">, 140–147. </w:t>
      </w:r>
      <w:hyperlink r:id="rId53">
        <w:r>
          <w:rPr>
            <w:rStyle w:val="Hyperlink"/>
          </w:rPr>
          <w:t>https://doi.org/10.1016/j.dcn.2014.08.008</w:t>
        </w:r>
      </w:hyperlink>
    </w:p>
    <w:p w14:paraId="5EE5FFE6" w14:textId="77777777" w:rsidR="001A1D65" w:rsidRDefault="00F43E9E">
      <w:pPr>
        <w:pStyle w:val="Bibliography"/>
      </w:pPr>
      <w:bookmarkStart w:id="131" w:name="ref-kujawaVulnerabilityDepressionYouth20"/>
      <w:bookmarkEnd w:id="130"/>
      <w:r>
        <w:t xml:space="preserve">Kujawa, A., &amp; Burkhouse, K. L. (2017). Vulnerability to Depression in Youth: Advances From Affective Neuroscience. </w:t>
      </w:r>
      <w:r>
        <w:rPr>
          <w:i/>
        </w:rPr>
        <w:t>Biological Psychiatry: Cognitive Neuroscience and Neuroimaging</w:t>
      </w:r>
      <w:r>
        <w:t xml:space="preserve">, </w:t>
      </w:r>
      <w:r>
        <w:rPr>
          <w:i/>
        </w:rPr>
        <w:t>2</w:t>
      </w:r>
      <w:r>
        <w:t xml:space="preserve">(1), 28–37. </w:t>
      </w:r>
      <w:hyperlink r:id="rId54">
        <w:r>
          <w:rPr>
            <w:rStyle w:val="Hyperlink"/>
          </w:rPr>
          <w:t>https://doi.org/10.1016/j.bpsc.2016.09.006</w:t>
        </w:r>
      </w:hyperlink>
    </w:p>
    <w:p w14:paraId="3896F8E4" w14:textId="77777777" w:rsidR="001A1D65" w:rsidRDefault="00F43E9E">
      <w:pPr>
        <w:pStyle w:val="Bibliography"/>
      </w:pPr>
      <w:bookmarkStart w:id="132" w:name="ref-kujawaSocialProcessingEarly2017"/>
      <w:bookmarkEnd w:id="131"/>
      <w:r>
        <w:t xml:space="preserve">Kujawa, A., Kessel, E. M., Carroll, A., Arfer, K. B., &amp; Klein, D. N. (2017). Social processing in early adolescence: Associations between neurophysiological, self-report, and behavioral measures. </w:t>
      </w:r>
      <w:r>
        <w:rPr>
          <w:i/>
        </w:rPr>
        <w:t>Biological Psychology</w:t>
      </w:r>
      <w:r>
        <w:t xml:space="preserve">, </w:t>
      </w:r>
      <w:r>
        <w:rPr>
          <w:i/>
        </w:rPr>
        <w:t>128</w:t>
      </w:r>
      <w:r>
        <w:t xml:space="preserve">, 55–62. </w:t>
      </w:r>
      <w:hyperlink r:id="rId55">
        <w:r>
          <w:rPr>
            <w:rStyle w:val="Hyperlink"/>
          </w:rPr>
          <w:t>https://doi.org/10.1016/j.biopsycho.2017.07.001</w:t>
        </w:r>
      </w:hyperlink>
    </w:p>
    <w:p w14:paraId="12D7109B" w14:textId="77777777" w:rsidR="001A1D65" w:rsidRDefault="00F43E9E">
      <w:pPr>
        <w:pStyle w:val="Bibliography"/>
      </w:pPr>
      <w:bookmarkStart w:id="133" w:name="ref-liebermanDorsalAnteriorCingulate2015"/>
      <w:bookmarkEnd w:id="132"/>
      <w:r>
        <w:t xml:space="preserve">Lieberman, M. D., &amp; Eisenberger, N. I. (2015). The dorsal anterior cingulate cortex is selective for pain: Results from large-scale reverse inference. </w:t>
      </w:r>
      <w:r>
        <w:rPr>
          <w:i/>
        </w:rPr>
        <w:t>Proceedings of the National Academy of Sciences</w:t>
      </w:r>
      <w:r>
        <w:t xml:space="preserve">, </w:t>
      </w:r>
      <w:r>
        <w:rPr>
          <w:i/>
        </w:rPr>
        <w:t>112</w:t>
      </w:r>
      <w:r>
        <w:t xml:space="preserve">(49), 15250–15255. </w:t>
      </w:r>
      <w:hyperlink r:id="rId56">
        <w:r>
          <w:rPr>
            <w:rStyle w:val="Hyperlink"/>
          </w:rPr>
          <w:t>https://doi.org/10.1073/pnas.1515083112</w:t>
        </w:r>
      </w:hyperlink>
    </w:p>
    <w:p w14:paraId="5FA4D29D" w14:textId="77777777" w:rsidR="001A1D65" w:rsidRDefault="00F43E9E">
      <w:pPr>
        <w:pStyle w:val="Bibliography"/>
      </w:pPr>
      <w:bookmarkStart w:id="134" w:name="ref-liuCommonDistinctNetworks2011"/>
      <w:bookmarkEnd w:id="133"/>
      <w:r>
        <w:lastRenderedPageBreak/>
        <w:t xml:space="preserve">Liu, X., Hairston, J., Schrier, M., &amp; Fan, J. (2011). Common and distinct networks underlying reward valence and processing stages: A meta-analysis of functional neuroimaging studies. </w:t>
      </w:r>
      <w:r>
        <w:rPr>
          <w:i/>
        </w:rPr>
        <w:t>Neuroscience &amp; Biobehavioral Reviews</w:t>
      </w:r>
      <w:r>
        <w:t xml:space="preserve">, </w:t>
      </w:r>
      <w:r>
        <w:rPr>
          <w:i/>
        </w:rPr>
        <w:t>35</w:t>
      </w:r>
      <w:r>
        <w:t xml:space="preserve">(5), 1219–1236. </w:t>
      </w:r>
      <w:hyperlink r:id="rId57">
        <w:r>
          <w:rPr>
            <w:rStyle w:val="Hyperlink"/>
          </w:rPr>
          <w:t>https://doi.org/10.1016/j.neubiorev.2010.12.012</w:t>
        </w:r>
      </w:hyperlink>
    </w:p>
    <w:p w14:paraId="5130B5BD" w14:textId="77777777" w:rsidR="001A1D65" w:rsidRDefault="00F43E9E">
      <w:pPr>
        <w:pStyle w:val="Bibliography"/>
      </w:pPr>
      <w:bookmarkStart w:id="135" w:name="ref-lubyPreschoolFeelingsChecklist2004"/>
      <w:bookmarkEnd w:id="134"/>
      <w:r>
        <w:t xml:space="preserve">Luby, J. L., Heffelfinger, A., Koenig-McNaught, A. L., Brown, K., &amp; Spitznagel, E. (2004). The Preschool Feelings Checklist: A Brief and Sensitive Screening Measure for Depression in Young Children. </w:t>
      </w:r>
      <w:r>
        <w:rPr>
          <w:i/>
        </w:rPr>
        <w:t>Journal of the American Academy of Child &amp; Adolescent Psychiatry</w:t>
      </w:r>
      <w:r>
        <w:t xml:space="preserve">, </w:t>
      </w:r>
      <w:r>
        <w:rPr>
          <w:i/>
        </w:rPr>
        <w:t>43</w:t>
      </w:r>
      <w:r>
        <w:t xml:space="preserve">(6), 708–717. </w:t>
      </w:r>
      <w:hyperlink r:id="rId58">
        <w:r>
          <w:rPr>
            <w:rStyle w:val="Hyperlink"/>
          </w:rPr>
          <w:t>https://doi.org/10.1097/01.chi.0000121066.29744.08</w:t>
        </w:r>
      </w:hyperlink>
    </w:p>
    <w:p w14:paraId="54B8F24B" w14:textId="77777777" w:rsidR="001A1D65" w:rsidRDefault="00F43E9E">
      <w:pPr>
        <w:pStyle w:val="Bibliography"/>
      </w:pPr>
      <w:bookmarkStart w:id="136" w:name="ref-luckOxfordHandbookEventRelated2012"/>
      <w:bookmarkEnd w:id="135"/>
      <w:r>
        <w:t xml:space="preserve">Luck, S. J., &amp; Kappenman, E. S. (2012). </w:t>
      </w:r>
      <w:r>
        <w:rPr>
          <w:i/>
        </w:rPr>
        <w:t>The Oxford Handbook of Event-Related Potential Components</w:t>
      </w:r>
      <w:r>
        <w:t>. Oxford University Press.</w:t>
      </w:r>
    </w:p>
    <w:p w14:paraId="563410E5" w14:textId="77777777" w:rsidR="001A1D65" w:rsidRDefault="00F43E9E">
      <w:pPr>
        <w:pStyle w:val="Bibliography"/>
      </w:pPr>
      <w:bookmarkStart w:id="137" w:name="ref-lukingReducedHedonicCapacity2015"/>
      <w:bookmarkEnd w:id="136"/>
      <w:r>
        <w:t xml:space="preserve">Luking, K. R., Neiman, J. S., Luby, J. L., &amp; Barch, D. M. (2015). Reduced Hedonic Capacity/Approach Motivation Relates to Blunted Responsivity to Gain and Loss Feedback in Children. </w:t>
      </w:r>
      <w:r>
        <w:rPr>
          <w:i/>
        </w:rPr>
        <w:t>Journal of Clinical Child &amp; Adolescent Psychology</w:t>
      </w:r>
      <w:r>
        <w:t xml:space="preserve">, </w:t>
      </w:r>
      <w:r>
        <w:rPr>
          <w:i/>
        </w:rPr>
        <w:t>46</w:t>
      </w:r>
      <w:r>
        <w:t xml:space="preserve">(3), 450–462. </w:t>
      </w:r>
      <w:hyperlink r:id="rId59">
        <w:r>
          <w:rPr>
            <w:rStyle w:val="Hyperlink"/>
          </w:rPr>
          <w:t>https://doi.org/10.1080/15374416.2015.1012721</w:t>
        </w:r>
      </w:hyperlink>
    </w:p>
    <w:p w14:paraId="2678FF61" w14:textId="77777777" w:rsidR="001A1D65" w:rsidRDefault="00F43E9E">
      <w:pPr>
        <w:pStyle w:val="Bibliography"/>
      </w:pPr>
      <w:bookmarkStart w:id="138" w:name="ref-lukingDepressionRiskPredicts2016"/>
      <w:bookmarkEnd w:id="137"/>
      <w:r>
        <w:t xml:space="preserve">Luking, K. R., Pagliaccio, D., Luby, J. L., &amp; Barch, D. M. (2016a). Depression Risk Predicts Blunted Neural Responses to Gains and Enhanced Responses to Losses in Healthy Children. </w:t>
      </w:r>
      <w:r>
        <w:rPr>
          <w:i/>
        </w:rPr>
        <w:t>Journal of the American Academy of Child &amp; Adolescent Psychiatry</w:t>
      </w:r>
      <w:r>
        <w:t xml:space="preserve">, </w:t>
      </w:r>
      <w:r>
        <w:rPr>
          <w:i/>
        </w:rPr>
        <w:t>55</w:t>
      </w:r>
      <w:r>
        <w:t xml:space="preserve">(4), 328–337. </w:t>
      </w:r>
      <w:hyperlink r:id="rId60">
        <w:r>
          <w:rPr>
            <w:rStyle w:val="Hyperlink"/>
          </w:rPr>
          <w:t>https://doi.org/10.1016/j.jaac.2016.01.007</w:t>
        </w:r>
      </w:hyperlink>
    </w:p>
    <w:p w14:paraId="0AE9EC15" w14:textId="77777777" w:rsidR="001A1D65" w:rsidRDefault="00F43E9E">
      <w:pPr>
        <w:pStyle w:val="Bibliography"/>
      </w:pPr>
      <w:bookmarkStart w:id="139" w:name="ref-lukingLossesLoomLarger2016"/>
      <w:bookmarkEnd w:id="138"/>
      <w:r>
        <w:t xml:space="preserve">Luking, K. R., Pagliaccio, D., Luby, J. L., &amp; Barch, D. M. (2016b). Do losses loom larger for children than adults? </w:t>
      </w:r>
      <w:r>
        <w:rPr>
          <w:i/>
        </w:rPr>
        <w:t>Emotion</w:t>
      </w:r>
      <w:r>
        <w:t xml:space="preserve">, </w:t>
      </w:r>
      <w:r>
        <w:rPr>
          <w:i/>
        </w:rPr>
        <w:t>16</w:t>
      </w:r>
      <w:r>
        <w:t xml:space="preserve">(3), 338–348. </w:t>
      </w:r>
      <w:hyperlink r:id="rId61">
        <w:r>
          <w:rPr>
            <w:rStyle w:val="Hyperlink"/>
          </w:rPr>
          <w:t>https://doi.org/10.1037/emo0000122</w:t>
        </w:r>
      </w:hyperlink>
    </w:p>
    <w:p w14:paraId="4B128BD0" w14:textId="77777777" w:rsidR="001A1D65" w:rsidRDefault="00F43E9E">
      <w:pPr>
        <w:pStyle w:val="Bibliography"/>
      </w:pPr>
      <w:bookmarkStart w:id="140" w:name="ref-lukingChildGainApproach2015"/>
      <w:bookmarkEnd w:id="139"/>
      <w:r>
        <w:lastRenderedPageBreak/>
        <w:t xml:space="preserve">Luking, K. R., Pagliaccio, D., Luby, J. L., &amp; Barch, D. M. (2015). Child Gain Approach and Loss Avoidance Behavior: Relationships With Depression Risk, Negative Mood, and Anhedonia. </w:t>
      </w:r>
      <w:r>
        <w:rPr>
          <w:i/>
        </w:rPr>
        <w:t>Journal of the American Academy of Child &amp; Adolescent Psychiatry</w:t>
      </w:r>
      <w:r>
        <w:t xml:space="preserve">, </w:t>
      </w:r>
      <w:r>
        <w:rPr>
          <w:i/>
        </w:rPr>
        <w:t>54</w:t>
      </w:r>
      <w:r>
        <w:t xml:space="preserve">(8), 643–651. </w:t>
      </w:r>
      <w:hyperlink r:id="rId62">
        <w:r>
          <w:rPr>
            <w:rStyle w:val="Hyperlink"/>
          </w:rPr>
          <w:t>https://doi.org/10.1016/j.jaac.2015.05.010</w:t>
        </w:r>
      </w:hyperlink>
    </w:p>
    <w:p w14:paraId="218A8E85" w14:textId="77777777" w:rsidR="001A1D65" w:rsidRDefault="00F43E9E">
      <w:pPr>
        <w:pStyle w:val="Bibliography"/>
      </w:pPr>
      <w:bookmarkStart w:id="141" w:name="ref-mackinRewardProcessingFuture2019"/>
      <w:bookmarkEnd w:id="140"/>
      <w:r>
        <w:t xml:space="preserve">Mackin, D. M., Kotov, R., Perlman, G., Nelson, B. D., Goldstein, B. L., Hajcak, G., &amp; Klein, D. N. (2019). Reward processing and future life stress: Stress generation pathway to depression. </w:t>
      </w:r>
      <w:r>
        <w:rPr>
          <w:i/>
        </w:rPr>
        <w:t>Journal of Abnormal Psychology</w:t>
      </w:r>
      <w:r>
        <w:t xml:space="preserve">, </w:t>
      </w:r>
      <w:r>
        <w:rPr>
          <w:i/>
        </w:rPr>
        <w:t>128</w:t>
      </w:r>
      <w:r>
        <w:t xml:space="preserve">(4), 305–314. </w:t>
      </w:r>
      <w:hyperlink r:id="rId63">
        <w:r>
          <w:rPr>
            <w:rStyle w:val="Hyperlink"/>
          </w:rPr>
          <w:t>https://doi.org/10.1037/abn0000427</w:t>
        </w:r>
      </w:hyperlink>
    </w:p>
    <w:p w14:paraId="5B8A43A1" w14:textId="77777777" w:rsidR="001A1D65" w:rsidRDefault="00F43E9E">
      <w:pPr>
        <w:pStyle w:val="Bibliography"/>
      </w:pPr>
      <w:bookmarkStart w:id="142" w:name="ref-malejkoNeuralCorrelatesSocial2018"/>
      <w:bookmarkEnd w:id="141"/>
      <w:r>
        <w:t xml:space="preserve">Malejko, K., Neff, D., Brown, R., Plener, P. L., Bonenberger, M., Abler, B., &amp; Graf, H. (2018). Neural Correlates of Social Inclusion in Borderline Personality Disorder. </w:t>
      </w:r>
      <w:r>
        <w:rPr>
          <w:i/>
        </w:rPr>
        <w:t>Frontiers in Psychiatry</w:t>
      </w:r>
      <w:r>
        <w:t xml:space="preserve">, </w:t>
      </w:r>
      <w:r>
        <w:rPr>
          <w:i/>
        </w:rPr>
        <w:t>9</w:t>
      </w:r>
      <w:r>
        <w:t xml:space="preserve">, 653. </w:t>
      </w:r>
      <w:hyperlink r:id="rId64">
        <w:r>
          <w:rPr>
            <w:rStyle w:val="Hyperlink"/>
          </w:rPr>
          <w:t>https://doi.org/10.3389/fpsyt.2018.00653</w:t>
        </w:r>
      </w:hyperlink>
    </w:p>
    <w:p w14:paraId="625163FC" w14:textId="77777777" w:rsidR="001A1D65" w:rsidRDefault="00F43E9E">
      <w:pPr>
        <w:pStyle w:val="Bibliography"/>
      </w:pPr>
      <w:bookmarkStart w:id="143" w:name="ref-mastenSubgenualAnteriorCingulate2011"/>
      <w:bookmarkEnd w:id="142"/>
      <w:r>
        <w:t xml:space="preserve">Masten, C. L., Eisenberger, N. I., Borofsky, L. A., McNealy, K., Pfeifer, J. H., &amp; Dapretto, M. (2011). Subgenual anterior cingulate responses to peer rejection: A marker of adolescents’ risk for depression. </w:t>
      </w:r>
      <w:r>
        <w:rPr>
          <w:i/>
        </w:rPr>
        <w:t>Development and Psychopathology</w:t>
      </w:r>
      <w:r>
        <w:t xml:space="preserve">, </w:t>
      </w:r>
      <w:r>
        <w:rPr>
          <w:i/>
        </w:rPr>
        <w:t>23</w:t>
      </w:r>
      <w:r>
        <w:t xml:space="preserve">(1), 283–292. </w:t>
      </w:r>
      <w:hyperlink r:id="rId65">
        <w:r>
          <w:rPr>
            <w:rStyle w:val="Hyperlink"/>
          </w:rPr>
          <w:t>https://doi.org/10.1017/S0954579410000799</w:t>
        </w:r>
      </w:hyperlink>
    </w:p>
    <w:p w14:paraId="677594FC" w14:textId="77777777" w:rsidR="001A1D65" w:rsidRDefault="00F43E9E">
      <w:pPr>
        <w:pStyle w:val="Bibliography"/>
      </w:pPr>
      <w:bookmarkStart w:id="144" w:name="ref-mattickDevelopmentValidationMeasures"/>
      <w:bookmarkEnd w:id="143"/>
      <w:r>
        <w:t xml:space="preserve">Mattick, R. P., &amp; Clarke, J. C. (1998). Development and validation of measures of social phobia scrutiny fear and social interaction anxiety. </w:t>
      </w:r>
      <w:r>
        <w:rPr>
          <w:i/>
        </w:rPr>
        <w:t>Behaviour Research and Therapy</w:t>
      </w:r>
      <w:r>
        <w:t>, 16.</w:t>
      </w:r>
    </w:p>
    <w:p w14:paraId="24E16A9B" w14:textId="77777777" w:rsidR="001A1D65" w:rsidRDefault="00F43E9E">
      <w:pPr>
        <w:pStyle w:val="Bibliography"/>
      </w:pPr>
      <w:bookmarkStart w:id="145" w:name="ref-mccabeNeuralProcessingReward2012"/>
      <w:bookmarkEnd w:id="144"/>
      <w:r>
        <w:t xml:space="preserve">McCabe, C., Woffindale, C., Harmer, C. J., &amp; Cowen, P. J. (2012). Neural Processing of Reward and Punishment in Young People at Increased Familial Risk of Depression. </w:t>
      </w:r>
      <w:r>
        <w:rPr>
          <w:i/>
        </w:rPr>
        <w:t>Biological Psychiatry</w:t>
      </w:r>
      <w:r>
        <w:t xml:space="preserve">, </w:t>
      </w:r>
      <w:r>
        <w:rPr>
          <w:i/>
        </w:rPr>
        <w:t>72</w:t>
      </w:r>
      <w:r>
        <w:t xml:space="preserve">(7), 588–594. </w:t>
      </w:r>
      <w:hyperlink r:id="rId66">
        <w:r>
          <w:rPr>
            <w:rStyle w:val="Hyperlink"/>
          </w:rPr>
          <w:t>https://doi.org/10.1016/j.biopsych.2012.04.034</w:t>
        </w:r>
      </w:hyperlink>
    </w:p>
    <w:p w14:paraId="76C374BA" w14:textId="77777777" w:rsidR="001A1D65" w:rsidRDefault="00F43E9E">
      <w:pPr>
        <w:pStyle w:val="Bibliography"/>
      </w:pPr>
      <w:bookmarkStart w:id="146" w:name="ref-meyer-lindenbergNeuralMechanismsSoci"/>
      <w:bookmarkEnd w:id="145"/>
      <w:r>
        <w:lastRenderedPageBreak/>
        <w:t xml:space="preserve">Meyer-Lindenberg, A., &amp; Tost, H. (2012). Neural mechanisms of social risk for psychiatric disorders. </w:t>
      </w:r>
      <w:r>
        <w:rPr>
          <w:i/>
        </w:rPr>
        <w:t>Nature Neuroscience</w:t>
      </w:r>
      <w:r>
        <w:t xml:space="preserve">, </w:t>
      </w:r>
      <w:r>
        <w:rPr>
          <w:i/>
        </w:rPr>
        <w:t>15</w:t>
      </w:r>
      <w:r>
        <w:t xml:space="preserve">(5), 663–668. </w:t>
      </w:r>
      <w:hyperlink r:id="rId67">
        <w:r>
          <w:rPr>
            <w:rStyle w:val="Hyperlink"/>
          </w:rPr>
          <w:t>https://doi.org/10.1038/nn.3083</w:t>
        </w:r>
      </w:hyperlink>
    </w:p>
    <w:p w14:paraId="4361FB28" w14:textId="77777777" w:rsidR="001A1D65" w:rsidRDefault="00F43E9E">
      <w:pPr>
        <w:pStyle w:val="Bibliography"/>
      </w:pPr>
      <w:bookmarkStart w:id="147" w:name="ref-monroeLifeEventsDepression1999"/>
      <w:bookmarkEnd w:id="146"/>
      <w:r>
        <w:t xml:space="preserve">Monroe, S. M., Rohde, P., Seeley, J. R., &amp; Lewinsohn, P. M. (1999). Life events and depression in adolescence: Relationship loss as a prospective risk factor for first onset of major depressive disorder. </w:t>
      </w:r>
      <w:r>
        <w:rPr>
          <w:i/>
        </w:rPr>
        <w:t>Journal of Abnormal Psychology</w:t>
      </w:r>
      <w:r>
        <w:t xml:space="preserve">, </w:t>
      </w:r>
      <w:r>
        <w:rPr>
          <w:i/>
        </w:rPr>
        <w:t>108</w:t>
      </w:r>
      <w:r>
        <w:t xml:space="preserve">(4), 606–614. </w:t>
      </w:r>
      <w:hyperlink r:id="rId68">
        <w:r>
          <w:rPr>
            <w:rStyle w:val="Hyperlink"/>
          </w:rPr>
          <w:t>https://doi.org/10.1037/0021-843X.108.4.606</w:t>
        </w:r>
      </w:hyperlink>
    </w:p>
    <w:p w14:paraId="20ED037A" w14:textId="77777777" w:rsidR="001A1D65" w:rsidRDefault="00F43E9E">
      <w:pPr>
        <w:pStyle w:val="Bibliography"/>
      </w:pPr>
      <w:bookmarkStart w:id="148" w:name="ref-NIMHDefinitionsRDoC"/>
      <w:bookmarkEnd w:id="147"/>
      <w:r>
        <w:rPr>
          <w:i/>
        </w:rPr>
        <w:t>NIMH » Definitions of the RDoC Domains and Constructs</w:t>
      </w:r>
      <w:r>
        <w:t xml:space="preserve">. (n.d.). Retrieved July 9, 2019, from </w:t>
      </w:r>
      <w:hyperlink r:id="rId69">
        <w:r>
          <w:rPr>
            <w:rStyle w:val="Hyperlink"/>
          </w:rPr>
          <w:t>https://www.nimh.nih.gov/research/research-funded-by-nimh/rdoc/definitions-of-the-rdoc-domains-and-constructs.shtml</w:t>
        </w:r>
      </w:hyperlink>
    </w:p>
    <w:p w14:paraId="3FAB1FE9" w14:textId="77777777" w:rsidR="001A1D65" w:rsidRDefault="00F43E9E">
      <w:pPr>
        <w:pStyle w:val="Bibliography"/>
      </w:pPr>
      <w:bookmarkStart w:id="149" w:name="ref-oldhamAnticipationOutcomePhases2018"/>
      <w:bookmarkEnd w:id="148"/>
      <w:r>
        <w:t xml:space="preserve">Oldham, S., Murawski, C., Fornito, A., Youssef, G., Yücel, M., &amp; Lorenzetti, V. (2018). The anticipation and outcome phases of reward and loss processing: A neuroimaging meta-analysis of the monetary incentive delay task. </w:t>
      </w:r>
      <w:r>
        <w:rPr>
          <w:i/>
        </w:rPr>
        <w:t>Human Brain Mapping</w:t>
      </w:r>
      <w:r>
        <w:t xml:space="preserve">, </w:t>
      </w:r>
      <w:r>
        <w:rPr>
          <w:i/>
        </w:rPr>
        <w:t>39</w:t>
      </w:r>
      <w:r>
        <w:t xml:space="preserve">(8), 3398–3418. </w:t>
      </w:r>
      <w:hyperlink r:id="rId70">
        <w:r>
          <w:rPr>
            <w:rStyle w:val="Hyperlink"/>
          </w:rPr>
          <w:t>https://doi.org/10.1002/hbm.24184</w:t>
        </w:r>
      </w:hyperlink>
    </w:p>
    <w:p w14:paraId="22F3F727" w14:textId="77777777" w:rsidR="001A1D65" w:rsidRDefault="00F43E9E">
      <w:pPr>
        <w:pStyle w:val="Bibliography"/>
      </w:pPr>
      <w:bookmarkStart w:id="150" w:name="ref-olinoSocialRewardYouth2015"/>
      <w:bookmarkEnd w:id="149"/>
      <w:r>
        <w:t xml:space="preserve">Olino, T. M., Silk, J. S., Osterritter, C., &amp; Forbes, E. E. (2015). Social reward in youth at risk for depression: A preliminary investigation of subjective and neural differences. </w:t>
      </w:r>
      <w:r>
        <w:rPr>
          <w:i/>
        </w:rPr>
        <w:t>Journal of Child and Adolescent Psychopharmacology</w:t>
      </w:r>
      <w:r>
        <w:t xml:space="preserve">, </w:t>
      </w:r>
      <w:r>
        <w:rPr>
          <w:i/>
        </w:rPr>
        <w:t>25</w:t>
      </w:r>
      <w:r>
        <w:t xml:space="preserve">(9), 711–721. </w:t>
      </w:r>
      <w:hyperlink r:id="rId71">
        <w:r>
          <w:rPr>
            <w:rStyle w:val="Hyperlink"/>
          </w:rPr>
          <w:t>https://doi.org/10.1089/cap.2014.0165</w:t>
        </w:r>
      </w:hyperlink>
    </w:p>
    <w:p w14:paraId="045D4DEA" w14:textId="77777777" w:rsidR="001A1D65" w:rsidRDefault="00F43E9E">
      <w:pPr>
        <w:pStyle w:val="Bibliography"/>
      </w:pPr>
      <w:bookmarkStart w:id="151" w:name="ref-osmanSocialPhobiaSocial1998"/>
      <w:bookmarkEnd w:id="150"/>
      <w:r>
        <w:t xml:space="preserve">Osman, A., Gutierrez, P. M., Barrios, F. X., Kopper, B. A., &amp; Chiros, C. E. (1998). The Social Phobia and Social Interaction Anxiety Scales: Evaluation of Psychometric Properties. </w:t>
      </w:r>
      <w:r>
        <w:rPr>
          <w:i/>
        </w:rPr>
        <w:t>Journal of Psychopathology and Behavioral Assessment</w:t>
      </w:r>
      <w:r>
        <w:t xml:space="preserve">, </w:t>
      </w:r>
      <w:r>
        <w:rPr>
          <w:i/>
        </w:rPr>
        <w:t>20</w:t>
      </w:r>
      <w:r>
        <w:t>(3), 249–264.</w:t>
      </w:r>
    </w:p>
    <w:p w14:paraId="0A82CD12" w14:textId="77777777" w:rsidR="001A1D65" w:rsidRDefault="00F43E9E">
      <w:pPr>
        <w:pStyle w:val="Bibliography"/>
      </w:pPr>
      <w:bookmarkStart w:id="152" w:name="ref-palaniyappanDoesSalienceNetwork2012"/>
      <w:bookmarkEnd w:id="151"/>
      <w:r>
        <w:lastRenderedPageBreak/>
        <w:t xml:space="preserve">Palaniyappan, L. (2012). Does the salience network play a cardinal role in psychosis? An emerging hypothesis of insular dysfunction. </w:t>
      </w:r>
      <w:r>
        <w:rPr>
          <w:i/>
        </w:rPr>
        <w:t>Journal of Psychiatry &amp; Neuroscience</w:t>
      </w:r>
      <w:r>
        <w:t xml:space="preserve">, </w:t>
      </w:r>
      <w:r>
        <w:rPr>
          <w:i/>
        </w:rPr>
        <w:t>37</w:t>
      </w:r>
      <w:r>
        <w:t xml:space="preserve">(1), 17–27. </w:t>
      </w:r>
      <w:hyperlink r:id="rId72">
        <w:r>
          <w:rPr>
            <w:rStyle w:val="Hyperlink"/>
          </w:rPr>
          <w:t>https://doi.org/10.1503/jpn.100176</w:t>
        </w:r>
      </w:hyperlink>
    </w:p>
    <w:p w14:paraId="5701F4D1" w14:textId="77777777" w:rsidR="001A1D65" w:rsidRDefault="00F43E9E">
      <w:pPr>
        <w:pStyle w:val="Bibliography"/>
      </w:pPr>
      <w:bookmarkStart w:id="153" w:name="ref-pechtelBluntedRewardResponsiveness20"/>
      <w:bookmarkEnd w:id="152"/>
      <w:r>
        <w:t xml:space="preserve">Pechtel, P., Dutra, S. J., Goetz, E. L., &amp; Pizzagalli, D. A. (2013). Blunted reward responsiveness in remitted depression. </w:t>
      </w:r>
      <w:r>
        <w:rPr>
          <w:i/>
        </w:rPr>
        <w:t>Journal of Psychiatric Research</w:t>
      </w:r>
      <w:r>
        <w:t xml:space="preserve">, </w:t>
      </w:r>
      <w:r>
        <w:rPr>
          <w:i/>
        </w:rPr>
        <w:t>47</w:t>
      </w:r>
      <w:r>
        <w:t xml:space="preserve">(12), 1864–1869. </w:t>
      </w:r>
      <w:hyperlink r:id="rId73">
        <w:r>
          <w:rPr>
            <w:rStyle w:val="Hyperlink"/>
          </w:rPr>
          <w:t>https://doi.org/10.1016/j.jpsychires.2013.08.011</w:t>
        </w:r>
      </w:hyperlink>
    </w:p>
    <w:p w14:paraId="0119E87F" w14:textId="77777777" w:rsidR="001A1D65" w:rsidRDefault="00F43E9E">
      <w:pPr>
        <w:pStyle w:val="Bibliography"/>
      </w:pPr>
      <w:bookmarkStart w:id="154" w:name="ref-peggBluntedSocialReward2019"/>
      <w:bookmarkEnd w:id="153"/>
      <w:r>
        <w:t xml:space="preserve">Pegg, S., Ethridge, P., Shields, G. S., Slavich, G. M., Weinberg, A., &amp; Kujawa, A. (2019). Blunted Social Reward Responsiveness Moderates the Effect of Lifetime Social Stress Exposure on Depressive Symptoms. </w:t>
      </w:r>
      <w:r>
        <w:rPr>
          <w:i/>
        </w:rPr>
        <w:t>Frontiers in Behavioral Neuroscience</w:t>
      </w:r>
      <w:r>
        <w:t xml:space="preserve">, </w:t>
      </w:r>
      <w:r>
        <w:rPr>
          <w:i/>
        </w:rPr>
        <w:t>13</w:t>
      </w:r>
      <w:r>
        <w:t xml:space="preserve">, 178. </w:t>
      </w:r>
      <w:hyperlink r:id="rId74">
        <w:r>
          <w:rPr>
            <w:rStyle w:val="Hyperlink"/>
          </w:rPr>
          <w:t>https://doi.org/10.3389/fnbeh.2019.00178</w:t>
        </w:r>
      </w:hyperlink>
    </w:p>
    <w:p w14:paraId="59F8F932" w14:textId="77777777" w:rsidR="001A1D65" w:rsidRDefault="00F43E9E">
      <w:pPr>
        <w:pStyle w:val="Bibliography"/>
      </w:pPr>
      <w:bookmarkStart w:id="155" w:name="ref-petersDevelopmentShortForm2012"/>
      <w:bookmarkEnd w:id="154"/>
      <w:r>
        <w:t xml:space="preserve">Peters, L., Sunderland, M., Andrews, G., Rapee, R. M., &amp; Mattick, R. P. (2012). Development of a short form Social Interaction Anxiety (SIAS) and Social Phobia Scale (SPS) using nonparametric item response theory: The SIAS-6 and the SPS-6. </w:t>
      </w:r>
      <w:r>
        <w:rPr>
          <w:i/>
        </w:rPr>
        <w:t>Psychological Assessment</w:t>
      </w:r>
      <w:r>
        <w:t xml:space="preserve">, </w:t>
      </w:r>
      <w:r>
        <w:rPr>
          <w:i/>
        </w:rPr>
        <w:t>24</w:t>
      </w:r>
      <w:r>
        <w:t xml:space="preserve">(1), 66–76. </w:t>
      </w:r>
      <w:hyperlink r:id="rId75">
        <w:r>
          <w:rPr>
            <w:rStyle w:val="Hyperlink"/>
          </w:rPr>
          <w:t>https://doi.org/10.1037/a0024544</w:t>
        </w:r>
      </w:hyperlink>
    </w:p>
    <w:p w14:paraId="3F7CE1AF" w14:textId="77777777" w:rsidR="001A1D65" w:rsidRDefault="00F43E9E">
      <w:pPr>
        <w:pStyle w:val="Bibliography"/>
      </w:pPr>
      <w:bookmarkStart w:id="156" w:name="ref-pizzagalliReducedHedonicCapacity2008"/>
      <w:bookmarkEnd w:id="155"/>
      <w:r>
        <w:t xml:space="preserve">Pizzagalli, D. A., Iosifescu, D., Hallett, L. A., Ratner, K. G., &amp; Fava, M. (2008). Reduced hedonic capacity in major depressive disorder: Evidence from a probabilistic reward task. </w:t>
      </w:r>
      <w:r>
        <w:rPr>
          <w:i/>
        </w:rPr>
        <w:t>Journal of Psychiatric Research</w:t>
      </w:r>
      <w:r>
        <w:t xml:space="preserve">, </w:t>
      </w:r>
      <w:r>
        <w:rPr>
          <w:i/>
        </w:rPr>
        <w:t>43</w:t>
      </w:r>
      <w:r>
        <w:t xml:space="preserve">(1), 76–87. </w:t>
      </w:r>
      <w:hyperlink r:id="rId76">
        <w:r>
          <w:rPr>
            <w:rStyle w:val="Hyperlink"/>
          </w:rPr>
          <w:t>https://doi.org/10.1016/j.jpsychires.2008.03.001</w:t>
        </w:r>
      </w:hyperlink>
    </w:p>
    <w:p w14:paraId="34EAD8CE" w14:textId="77777777" w:rsidR="001A1D65" w:rsidRDefault="00F43E9E">
      <w:pPr>
        <w:pStyle w:val="Bibliography"/>
      </w:pPr>
      <w:bookmarkStart w:id="157" w:name="ref-pizzagalliObjectiveCharacterizationA"/>
      <w:bookmarkEnd w:id="156"/>
      <w:r>
        <w:t xml:space="preserve">Pizzagalli, D. A., Jahn, A. L., &amp; O’Shea, J. P. (2005). Toward an objective characterization of an anhedonic phenotype: A signal-detection approach. </w:t>
      </w:r>
      <w:r>
        <w:rPr>
          <w:i/>
        </w:rPr>
        <w:t>Biological Psychiatry</w:t>
      </w:r>
      <w:r>
        <w:t xml:space="preserve">, </w:t>
      </w:r>
      <w:r>
        <w:rPr>
          <w:i/>
        </w:rPr>
        <w:t>57</w:t>
      </w:r>
      <w:r>
        <w:t xml:space="preserve">(4), 319–327. </w:t>
      </w:r>
      <w:hyperlink r:id="rId77">
        <w:r>
          <w:rPr>
            <w:rStyle w:val="Hyperlink"/>
          </w:rPr>
          <w:t>https://doi.org/10.1016/j.biopsych.2004.11.026</w:t>
        </w:r>
      </w:hyperlink>
    </w:p>
    <w:p w14:paraId="308C35B2" w14:textId="77777777" w:rsidR="001A1D65" w:rsidRDefault="00F43E9E">
      <w:pPr>
        <w:pStyle w:val="Bibliography"/>
      </w:pPr>
      <w:bookmarkStart w:id="158" w:name="ref-poldrackCanCognitiveProcesses2006"/>
      <w:bookmarkEnd w:id="157"/>
      <w:r>
        <w:lastRenderedPageBreak/>
        <w:t xml:space="preserve">Poldrack, R. (2006). Can cognitive processes be inferred from neuroimaging data? </w:t>
      </w:r>
      <w:r>
        <w:rPr>
          <w:i/>
        </w:rPr>
        <w:t>Trends in Cognitive Sciences</w:t>
      </w:r>
      <w:r>
        <w:t xml:space="preserve">, </w:t>
      </w:r>
      <w:r>
        <w:rPr>
          <w:i/>
        </w:rPr>
        <w:t>10</w:t>
      </w:r>
      <w:r>
        <w:t xml:space="preserve">(2), 59–63. </w:t>
      </w:r>
      <w:hyperlink r:id="rId78">
        <w:r>
          <w:rPr>
            <w:rStyle w:val="Hyperlink"/>
          </w:rPr>
          <w:t>https://doi.org/10.1016/j.tics.2005.12.004</w:t>
        </w:r>
      </w:hyperlink>
    </w:p>
    <w:p w14:paraId="0DF4C5DC" w14:textId="77777777" w:rsidR="001A1D65" w:rsidRDefault="00F43E9E">
      <w:pPr>
        <w:pStyle w:val="Bibliography"/>
      </w:pPr>
      <w:bookmarkStart w:id="159" w:name="ref-proudfitRewardPositivityBasic2015"/>
      <w:bookmarkEnd w:id="158"/>
      <w:r>
        <w:t xml:space="preserve">Proudfit, G. H. (2015). The reward positivity: From basic research on reward to a biomarker for depression: The reward positivity. </w:t>
      </w:r>
      <w:r>
        <w:rPr>
          <w:i/>
        </w:rPr>
        <w:t>Psychophysiology</w:t>
      </w:r>
      <w:r>
        <w:t xml:space="preserve">, </w:t>
      </w:r>
      <w:r>
        <w:rPr>
          <w:i/>
        </w:rPr>
        <w:t>52</w:t>
      </w:r>
      <w:r>
        <w:t xml:space="preserve">(4), 449–459. </w:t>
      </w:r>
      <w:hyperlink r:id="rId79">
        <w:r>
          <w:rPr>
            <w:rStyle w:val="Hyperlink"/>
          </w:rPr>
          <w:t>https://doi.org/10.1111/psyp.12370</w:t>
        </w:r>
      </w:hyperlink>
    </w:p>
    <w:p w14:paraId="02573462" w14:textId="77777777" w:rsidR="001A1D65" w:rsidRDefault="00F43E9E">
      <w:pPr>
        <w:pStyle w:val="Bibliography"/>
      </w:pPr>
      <w:bookmarkStart w:id="160" w:name="ref-rademacherDifferentialPatternsNucleu"/>
      <w:bookmarkEnd w:id="159"/>
      <w:r>
        <w:t xml:space="preserve">Rademacher, L., Salama, A., Gründer, G., &amp; Spreckelmeyer, K. N. (2014). Differential patterns of nucleus accumbens activation during anticipation of monetary and social reward in young and older adults. </w:t>
      </w:r>
      <w:r>
        <w:rPr>
          <w:i/>
        </w:rPr>
        <w:t>Social Cognitive and Affective Neuroscience</w:t>
      </w:r>
      <w:r>
        <w:t xml:space="preserve">, </w:t>
      </w:r>
      <w:r>
        <w:rPr>
          <w:i/>
        </w:rPr>
        <w:t>9</w:t>
      </w:r>
      <w:r>
        <w:t xml:space="preserve">(6), 825–831. </w:t>
      </w:r>
      <w:hyperlink r:id="rId80">
        <w:r>
          <w:rPr>
            <w:rStyle w:val="Hyperlink"/>
          </w:rPr>
          <w:t>https://doi.org/10.1093/scan/nst047</w:t>
        </w:r>
      </w:hyperlink>
    </w:p>
    <w:p w14:paraId="66815490" w14:textId="77777777" w:rsidR="001A1D65" w:rsidRDefault="00F43E9E">
      <w:pPr>
        <w:pStyle w:val="Bibliography"/>
      </w:pPr>
      <w:bookmarkStart w:id="161" w:name="ref-rapeePotentialRoleChildrearing1997"/>
      <w:bookmarkEnd w:id="160"/>
      <w:r>
        <w:t xml:space="preserve">Rapee, R. (1997). Potential role of childrearing practices in the development of anxiety and depression. </w:t>
      </w:r>
      <w:r>
        <w:rPr>
          <w:i/>
        </w:rPr>
        <w:t>Clinical Psychology Review</w:t>
      </w:r>
      <w:r>
        <w:t xml:space="preserve">, </w:t>
      </w:r>
      <w:r>
        <w:rPr>
          <w:i/>
        </w:rPr>
        <w:t>17</w:t>
      </w:r>
      <w:r>
        <w:t xml:space="preserve">(1), 47–67. </w:t>
      </w:r>
      <w:hyperlink r:id="rId81">
        <w:r>
          <w:rPr>
            <w:rStyle w:val="Hyperlink"/>
          </w:rPr>
          <w:t>https://doi.org/10.1016/S0272-7358(96)00040-2</w:t>
        </w:r>
      </w:hyperlink>
    </w:p>
    <w:p w14:paraId="0A9604AA" w14:textId="77777777" w:rsidR="001A1D65" w:rsidRDefault="00F43E9E">
      <w:pPr>
        <w:pStyle w:val="Bibliography"/>
      </w:pPr>
      <w:bookmarkStart w:id="162" w:name="ref-rappaportBrainResponsesSocial2020"/>
      <w:bookmarkEnd w:id="161"/>
      <w:r>
        <w:t xml:space="preserve">Rappaport, B. I., &amp; Barch, D. M. (2020). Brain responses to social feedback in internalizing disorders: A comprehensive review. </w:t>
      </w:r>
      <w:r>
        <w:rPr>
          <w:i/>
        </w:rPr>
        <w:t>Neuroscience &amp; Biobehavioral Reviews</w:t>
      </w:r>
      <w:r>
        <w:t xml:space="preserve">, </w:t>
      </w:r>
      <w:r>
        <w:rPr>
          <w:i/>
        </w:rPr>
        <w:t>118</w:t>
      </w:r>
      <w:r>
        <w:t xml:space="preserve">, 784–808. </w:t>
      </w:r>
      <w:hyperlink r:id="rId82">
        <w:r>
          <w:rPr>
            <w:rStyle w:val="Hyperlink"/>
          </w:rPr>
          <w:t>https://doi.org/10.1016/j.neubiorev.2020.09.012</w:t>
        </w:r>
      </w:hyperlink>
    </w:p>
    <w:p w14:paraId="383DAAE6" w14:textId="77777777" w:rsidR="001A1D65" w:rsidRDefault="00F43E9E">
      <w:pPr>
        <w:pStyle w:val="Bibliography"/>
      </w:pPr>
      <w:bookmarkStart w:id="163" w:name="ref-rappaportPeerVictimizationDysfunctio"/>
      <w:bookmarkEnd w:id="162"/>
      <w:r>
        <w:t xml:space="preserve">Rappaport, B. I., Hennefield, L., Kujawa, A., Arfer, K. B., Kelly, D., Kappenman, E. S., Luby, J. L., &amp; Barch, D. M. (2019). Peer Victimization and Dysfunctional Reward Processing: ERP and Behavioral Responses to Social and Monetary Rewards. </w:t>
      </w:r>
      <w:r>
        <w:rPr>
          <w:i/>
        </w:rPr>
        <w:t>Frontiers in Behavioral Neuroscience</w:t>
      </w:r>
      <w:r>
        <w:t xml:space="preserve">, </w:t>
      </w:r>
      <w:r>
        <w:rPr>
          <w:i/>
        </w:rPr>
        <w:t>13</w:t>
      </w:r>
      <w:r>
        <w:t xml:space="preserve">, 120. </w:t>
      </w:r>
      <w:hyperlink r:id="rId83">
        <w:r>
          <w:rPr>
            <w:rStyle w:val="Hyperlink"/>
          </w:rPr>
          <w:t>https://doi.org/10.3389/fnbeh.2019.00120</w:t>
        </w:r>
      </w:hyperlink>
    </w:p>
    <w:p w14:paraId="30D21BC9" w14:textId="77777777" w:rsidR="001A1D65" w:rsidRDefault="00F43E9E">
      <w:pPr>
        <w:pStyle w:val="Bibliography"/>
      </w:pPr>
      <w:bookmarkStart w:id="164" w:name="ref-rappaportBrainRewardSystem2020"/>
      <w:bookmarkEnd w:id="163"/>
      <w:r>
        <w:t xml:space="preserve">Rappaport, B. I., Kandala, S., Luby, J. L., &amp; Barch, D. M. (2020). Brain Reward System Dysfunction in Adolescence: Current, Cumulative, and Developmental Periods of </w:t>
      </w:r>
      <w:r>
        <w:lastRenderedPageBreak/>
        <w:t xml:space="preserve">Depression. </w:t>
      </w:r>
      <w:r>
        <w:rPr>
          <w:i/>
        </w:rPr>
        <w:t>American Journal of Psychiatry</w:t>
      </w:r>
      <w:r>
        <w:t xml:space="preserve">, appi.ajp.2019.1. </w:t>
      </w:r>
      <w:hyperlink r:id="rId84">
        <w:r>
          <w:rPr>
            <w:rStyle w:val="Hyperlink"/>
          </w:rPr>
          <w:t>https://doi.org/10.1176/appi.ajp.2019.19030281</w:t>
        </w:r>
      </w:hyperlink>
    </w:p>
    <w:p w14:paraId="0780CCE2" w14:textId="77777777" w:rsidR="001A1D65" w:rsidRDefault="00F43E9E">
      <w:pPr>
        <w:pStyle w:val="Bibliography"/>
      </w:pPr>
      <w:bookmarkStart w:id="165" w:name="ref-rcoreteamLanguageEnvironmentStatisti"/>
      <w:bookmarkEnd w:id="164"/>
      <w:r>
        <w:t xml:space="preserve">R Core Team. (2020). </w:t>
      </w:r>
      <w:r>
        <w:rPr>
          <w:i/>
        </w:rPr>
        <w:t>R: A language and environment for statistical computing</w:t>
      </w:r>
      <w:r>
        <w:t xml:space="preserve"> [Manual]. R Foundation for Statistical Computing. </w:t>
      </w:r>
      <w:hyperlink r:id="rId85">
        <w:r>
          <w:rPr>
            <w:rStyle w:val="Hyperlink"/>
          </w:rPr>
          <w:t>https://www.R-project.org/</w:t>
        </w:r>
      </w:hyperlink>
    </w:p>
    <w:p w14:paraId="7340ABED" w14:textId="77777777" w:rsidR="001A1D65" w:rsidRDefault="00F43E9E">
      <w:pPr>
        <w:pStyle w:val="Bibliography"/>
      </w:pPr>
      <w:bookmarkStart w:id="166" w:name="ref-reganHumanBrianElectrophysiology1989"/>
      <w:bookmarkEnd w:id="165"/>
      <w:r>
        <w:t xml:space="preserve">Regan, D. (1989). </w:t>
      </w:r>
      <w:r>
        <w:rPr>
          <w:i/>
        </w:rPr>
        <w:t>Human Brian Electrophysiology: Evoked Potentials and Evoked Magnetic Fields in Science and Medicine</w:t>
      </w:r>
      <w:r>
        <w:t>. Elsevier.</w:t>
      </w:r>
    </w:p>
    <w:p w14:paraId="13109B49" w14:textId="77777777" w:rsidR="001A1D65" w:rsidRDefault="00F43E9E">
      <w:pPr>
        <w:pStyle w:val="Bibliography"/>
      </w:pPr>
      <w:bookmarkStart w:id="167" w:name="ref-miceadds_3.10-28"/>
      <w:bookmarkEnd w:id="166"/>
      <w:r>
        <w:t xml:space="preserve">Robitzsch, A., &amp; Grund, S. (2020). </w:t>
      </w:r>
      <w:r>
        <w:rPr>
          <w:i/>
        </w:rPr>
        <w:t>Miceadds: Some additional multiple imputation functions, especially for ’mice’</w:t>
      </w:r>
      <w:r>
        <w:t xml:space="preserve"> [Manual]. </w:t>
      </w:r>
      <w:hyperlink r:id="rId86">
        <w:r>
          <w:rPr>
            <w:rStyle w:val="Hyperlink"/>
          </w:rPr>
          <w:t>https://CRAN.R-project.org/package=miceadds</w:t>
        </w:r>
      </w:hyperlink>
    </w:p>
    <w:p w14:paraId="7F22007B" w14:textId="77777777" w:rsidR="001A1D65" w:rsidRDefault="00F43E9E">
      <w:pPr>
        <w:pStyle w:val="Bibliography"/>
      </w:pPr>
      <w:bookmarkStart w:id="168" w:name="ref-rosseelLavaanPackageStructural2012a"/>
      <w:bookmarkEnd w:id="167"/>
      <w:r>
        <w:t xml:space="preserve">Rosseel, Y. (2012). Lavaan: An R package for structural equation modeling. </w:t>
      </w:r>
      <w:r>
        <w:rPr>
          <w:i/>
        </w:rPr>
        <w:t>Journal of Statistical Software</w:t>
      </w:r>
      <w:r>
        <w:t xml:space="preserve">, </w:t>
      </w:r>
      <w:r>
        <w:rPr>
          <w:i/>
        </w:rPr>
        <w:t>48</w:t>
      </w:r>
      <w:r>
        <w:t xml:space="preserve">(2), 1–36. </w:t>
      </w:r>
      <w:hyperlink r:id="rId87">
        <w:r>
          <w:rPr>
            <w:rStyle w:val="Hyperlink"/>
          </w:rPr>
          <w:t>http://www.jstatsoft.org/v48/i02/</w:t>
        </w:r>
      </w:hyperlink>
    </w:p>
    <w:p w14:paraId="56795B07" w14:textId="77777777" w:rsidR="001A1D65" w:rsidRDefault="00F43E9E">
      <w:pPr>
        <w:pStyle w:val="Bibliography"/>
      </w:pPr>
      <w:bookmarkStart w:id="169" w:name="ref-seymourDifferentialEncodingLosses200"/>
      <w:bookmarkEnd w:id="168"/>
      <w:r>
        <w:t xml:space="preserve">Seymour, B., Daw, N., Dayan, P., Singer, T., &amp; Dolan, R. (2007). Differential Encoding of Losses and Gains in the Human Striatum. </w:t>
      </w:r>
      <w:r>
        <w:rPr>
          <w:i/>
        </w:rPr>
        <w:t>Journal of Neuroscience</w:t>
      </w:r>
      <w:r>
        <w:t xml:space="preserve">, </w:t>
      </w:r>
      <w:r>
        <w:rPr>
          <w:i/>
        </w:rPr>
        <w:t>27</w:t>
      </w:r>
      <w:r>
        <w:t xml:space="preserve">(18), 4826–4831. </w:t>
      </w:r>
      <w:hyperlink r:id="rId88">
        <w:r>
          <w:rPr>
            <w:rStyle w:val="Hyperlink"/>
          </w:rPr>
          <w:t>https://doi.org/10.1523/JNEUROSCI.0400-07.2007</w:t>
        </w:r>
      </w:hyperlink>
    </w:p>
    <w:p w14:paraId="08A60E90" w14:textId="77777777" w:rsidR="001A1D65" w:rsidRDefault="00F43E9E">
      <w:pPr>
        <w:pStyle w:val="Bibliography"/>
      </w:pPr>
      <w:bookmarkStart w:id="170" w:name="ref-silkIncreasedNeuralResponse2014"/>
      <w:bookmarkEnd w:id="169"/>
      <w:r>
        <w:t xml:space="preserve">Silk, J. S., Siegle, G. J., Lee, K. H., Nelson, E. E., Stroud, L. R., &amp; Dahl, R. E. (2014). Increased neural response to peer rejection associated with adolescent depression and pubertal development. </w:t>
      </w:r>
      <w:r>
        <w:rPr>
          <w:i/>
        </w:rPr>
        <w:t>Social Cognitive and Affective Neuroscience</w:t>
      </w:r>
      <w:r>
        <w:t xml:space="preserve">, </w:t>
      </w:r>
      <w:r>
        <w:rPr>
          <w:i/>
        </w:rPr>
        <w:t>9</w:t>
      </w:r>
      <w:r>
        <w:t xml:space="preserve">(11), 1798–1807. </w:t>
      </w:r>
      <w:hyperlink r:id="rId89">
        <w:r>
          <w:rPr>
            <w:rStyle w:val="Hyperlink"/>
          </w:rPr>
          <w:t>https://doi.org/10.1093/scan/nst175</w:t>
        </w:r>
      </w:hyperlink>
    </w:p>
    <w:p w14:paraId="658956D1" w14:textId="77777777" w:rsidR="001A1D65" w:rsidRDefault="00F43E9E">
      <w:pPr>
        <w:pStyle w:val="Bibliography"/>
      </w:pPr>
      <w:bookmarkStart w:id="171" w:name="ref-slavichTargetedRejectionPredicts2009"/>
      <w:bookmarkEnd w:id="170"/>
      <w:r>
        <w:t xml:space="preserve">Slavich, G. M., Thornton, T., Torres, L. D., Monroe, S. M., &amp; Gotlib, I. H. (2009). Targeted Rejection Predicts Hastened Onset of Major Depression. </w:t>
      </w:r>
      <w:r>
        <w:rPr>
          <w:i/>
        </w:rPr>
        <w:t>Journal of Social and Clinical Psychology</w:t>
      </w:r>
      <w:r>
        <w:t xml:space="preserve">, </w:t>
      </w:r>
      <w:r>
        <w:rPr>
          <w:i/>
        </w:rPr>
        <w:t>28</w:t>
      </w:r>
      <w:r>
        <w:t xml:space="preserve">(2), 223–243. </w:t>
      </w:r>
      <w:hyperlink r:id="rId90">
        <w:r>
          <w:rPr>
            <w:rStyle w:val="Hyperlink"/>
          </w:rPr>
          <w:t>https://doi.org/10.1521/jscp.2009.28.2.223</w:t>
        </w:r>
      </w:hyperlink>
    </w:p>
    <w:p w14:paraId="60D48C15" w14:textId="77777777" w:rsidR="001A1D65" w:rsidRDefault="00F43E9E">
      <w:pPr>
        <w:pStyle w:val="Bibliography"/>
      </w:pPr>
      <w:bookmarkStart w:id="172" w:name="ref-slettenSocialCostsPoverty2010"/>
      <w:bookmarkEnd w:id="171"/>
      <w:r>
        <w:lastRenderedPageBreak/>
        <w:t xml:space="preserve">Sletten, M. A. (2010). Social costs of poverty; leisure time socializing and the subjective experience of social isolation among 13–16-year-old Norwegians. </w:t>
      </w:r>
      <w:r>
        <w:rPr>
          <w:i/>
        </w:rPr>
        <w:t>Journal of Youth Studies</w:t>
      </w:r>
      <w:r>
        <w:t xml:space="preserve">, </w:t>
      </w:r>
      <w:r>
        <w:rPr>
          <w:i/>
        </w:rPr>
        <w:t>13</w:t>
      </w:r>
      <w:r>
        <w:t xml:space="preserve">(3), 291–315. </w:t>
      </w:r>
      <w:hyperlink r:id="rId91">
        <w:r>
          <w:rPr>
            <w:rStyle w:val="Hyperlink"/>
          </w:rPr>
          <w:t>https://doi.org/10.1080/13676260903520894</w:t>
        </w:r>
      </w:hyperlink>
    </w:p>
    <w:p w14:paraId="550EDAA5" w14:textId="77777777" w:rsidR="001A1D65" w:rsidRDefault="00F43E9E">
      <w:pPr>
        <w:pStyle w:val="Bibliography"/>
      </w:pPr>
      <w:bookmarkStart w:id="173" w:name="ref-somervilleAnteriorCingulateCortex200"/>
      <w:bookmarkEnd w:id="172"/>
      <w:r>
        <w:t xml:space="preserve">Somerville, L. H., Heatherton, T. F., &amp; Kelley, W. M. (2006). Anterior cingulate cortex responds differentially to expectancy violation and social rejection. </w:t>
      </w:r>
      <w:r>
        <w:rPr>
          <w:i/>
        </w:rPr>
        <w:t>Nature Neuroscience</w:t>
      </w:r>
      <w:r>
        <w:t xml:space="preserve">, </w:t>
      </w:r>
      <w:r>
        <w:rPr>
          <w:i/>
        </w:rPr>
        <w:t>9</w:t>
      </w:r>
      <w:r>
        <w:t xml:space="preserve">(8), 1007–1008. </w:t>
      </w:r>
      <w:hyperlink r:id="rId92">
        <w:r>
          <w:rPr>
            <w:rStyle w:val="Hyperlink"/>
          </w:rPr>
          <w:t>https://doi.org/10.1038/nn1728</w:t>
        </w:r>
      </w:hyperlink>
    </w:p>
    <w:p w14:paraId="35E6BDB0" w14:textId="77777777" w:rsidR="001A1D65" w:rsidRDefault="00F43E9E">
      <w:pPr>
        <w:pStyle w:val="Bibliography"/>
      </w:pPr>
      <w:bookmarkStart w:id="174" w:name="ref-stringarisBrainResponseReward2015"/>
      <w:bookmarkEnd w:id="173"/>
      <w:r>
        <w:t xml:space="preserve">Stringaris, A., Vidal-Ribas Belil, P., Artiges, E., Lemaitre, H., Gollier-Briant, F., Wolke, S., Vulser, H., Miranda, R., Penttilä, J., Struve, M., Fadai, T., Kappel, V., Grimmer, Y., Goodman, R., Poustka, L., Conrod, P., Cattrell, A., Banaschewski, T., Bokde, A. L., … IMAGEN Consortium. (2015). The Brain’s Response to Reward Anticipation and Depression in Adolescence: Dimensionality, Specificity, and Longitudinal Predictions in a Community-Based Sample. </w:t>
      </w:r>
      <w:r>
        <w:rPr>
          <w:i/>
        </w:rPr>
        <w:t>American Journal of Psychiatry</w:t>
      </w:r>
      <w:r>
        <w:t xml:space="preserve">, </w:t>
      </w:r>
      <w:r>
        <w:rPr>
          <w:i/>
        </w:rPr>
        <w:t>172</w:t>
      </w:r>
      <w:r>
        <w:t xml:space="preserve">(12), 1215–1223. </w:t>
      </w:r>
      <w:hyperlink r:id="rId93">
        <w:r>
          <w:rPr>
            <w:rStyle w:val="Hyperlink"/>
          </w:rPr>
          <w:t>https://doi.org/10.1176/appi.ajp.2015.14101298</w:t>
        </w:r>
      </w:hyperlink>
    </w:p>
    <w:p w14:paraId="7007E94B" w14:textId="77777777" w:rsidR="001A1D65" w:rsidRDefault="00F43E9E">
      <w:pPr>
        <w:pStyle w:val="Bibliography"/>
      </w:pPr>
      <w:bookmarkStart w:id="175" w:name="ref-tomNeuralBasisLoss2007a"/>
      <w:bookmarkEnd w:id="174"/>
      <w:r>
        <w:t xml:space="preserve">Tom, S. M., Fox, C. R., Trepel, C., &amp; Poldrack, R. A. (2007). The Neural Basis of Loss Aversion in Decision-Making Under Risk. </w:t>
      </w:r>
      <w:r>
        <w:rPr>
          <w:i/>
        </w:rPr>
        <w:t>Science</w:t>
      </w:r>
      <w:r>
        <w:t xml:space="preserve">, </w:t>
      </w:r>
      <w:r>
        <w:rPr>
          <w:i/>
        </w:rPr>
        <w:t>315</w:t>
      </w:r>
      <w:r>
        <w:t xml:space="preserve">(5811), 515–518. </w:t>
      </w:r>
      <w:hyperlink r:id="rId94">
        <w:r>
          <w:rPr>
            <w:rStyle w:val="Hyperlink"/>
          </w:rPr>
          <w:t>https://doi.org/10.1126/science.1134239</w:t>
        </w:r>
      </w:hyperlink>
    </w:p>
    <w:p w14:paraId="7A8DD2B6" w14:textId="77777777" w:rsidR="001A1D65" w:rsidRDefault="00F43E9E">
      <w:pPr>
        <w:pStyle w:val="Bibliography"/>
      </w:pPr>
      <w:bookmarkStart w:id="176" w:name="ref-vanbuurenMiceMultivariateImputation2"/>
      <w:bookmarkEnd w:id="175"/>
      <w:r>
        <w:t xml:space="preserve">van Buuren, S., &amp; Groothuis-Oudshoorn, K. (2011). Mice: Multivariate imputation by chained equations in r. </w:t>
      </w:r>
      <w:r>
        <w:rPr>
          <w:i/>
        </w:rPr>
        <w:t>Journal of Statistical Software</w:t>
      </w:r>
      <w:r>
        <w:t xml:space="preserve">, </w:t>
      </w:r>
      <w:r>
        <w:rPr>
          <w:i/>
        </w:rPr>
        <w:t>45</w:t>
      </w:r>
      <w:r>
        <w:t xml:space="preserve">(3), 1–67. </w:t>
      </w:r>
      <w:hyperlink r:id="rId95">
        <w:r>
          <w:rPr>
            <w:rStyle w:val="Hyperlink"/>
          </w:rPr>
          <w:t>https://www.jstatsoft.org/v45/i03/</w:t>
        </w:r>
      </w:hyperlink>
    </w:p>
    <w:p w14:paraId="2DD982AF" w14:textId="77777777" w:rsidR="001A1D65" w:rsidRDefault="00F43E9E">
      <w:pPr>
        <w:pStyle w:val="Bibliography"/>
      </w:pPr>
      <w:bookmarkStart w:id="177" w:name="ref-vijayakumarNeuralCorrelatesSocial201"/>
      <w:bookmarkEnd w:id="176"/>
      <w:r>
        <w:t xml:space="preserve">Vijayakumar, N., Cheng, T. W., &amp; Pfeifer, J. H. (2017). Neural correlates of social exclusion across ages: A coordinate-based meta-analysis of functional MRI studies. </w:t>
      </w:r>
      <w:r>
        <w:rPr>
          <w:i/>
        </w:rPr>
        <w:t>NeuroImage</w:t>
      </w:r>
      <w:r>
        <w:t xml:space="preserve">, </w:t>
      </w:r>
      <w:r>
        <w:rPr>
          <w:i/>
        </w:rPr>
        <w:t>153</w:t>
      </w:r>
      <w:r>
        <w:t xml:space="preserve">, 359–368. </w:t>
      </w:r>
      <w:hyperlink r:id="rId96">
        <w:r>
          <w:rPr>
            <w:rStyle w:val="Hyperlink"/>
          </w:rPr>
          <w:t>https://doi.org/10.1016/j.neuroimage.2017.02.050</w:t>
        </w:r>
      </w:hyperlink>
    </w:p>
    <w:p w14:paraId="0C774314" w14:textId="77777777" w:rsidR="001A1D65" w:rsidRDefault="00F43E9E">
      <w:pPr>
        <w:pStyle w:val="Bibliography"/>
      </w:pPr>
      <w:bookmarkStart w:id="178" w:name="ref-vriezeReducedRewardLearning2013"/>
      <w:bookmarkEnd w:id="177"/>
      <w:r>
        <w:lastRenderedPageBreak/>
        <w:t xml:space="preserve">Vrieze, E., Pizzagalli, D. A., Demyttenaere, K., Hompes, T., Sienaert, P., de Boer, P., Schmidt, M., &amp; Claes, S. (2013). Reduced Reward Learning Predicts Outcome in Major Depressive Disorder. </w:t>
      </w:r>
      <w:r>
        <w:rPr>
          <w:i/>
        </w:rPr>
        <w:t>Biological Psychiatry</w:t>
      </w:r>
      <w:r>
        <w:t xml:space="preserve">, </w:t>
      </w:r>
      <w:r>
        <w:rPr>
          <w:i/>
        </w:rPr>
        <w:t>73</w:t>
      </w:r>
      <w:r>
        <w:t xml:space="preserve">(7), 639–645. </w:t>
      </w:r>
      <w:hyperlink r:id="rId97">
        <w:r>
          <w:rPr>
            <w:rStyle w:val="Hyperlink"/>
          </w:rPr>
          <w:t>https://doi.org/10.1016/j.biopsych.2012.10.014</w:t>
        </w:r>
      </w:hyperlink>
    </w:p>
    <w:p w14:paraId="5654FF07" w14:textId="77777777" w:rsidR="001A1D65" w:rsidRDefault="00F43E9E">
      <w:pPr>
        <w:pStyle w:val="Bibliography"/>
      </w:pPr>
      <w:bookmarkStart w:id="179" w:name="ref-wakeCommonNeuralCode2017"/>
      <w:bookmarkEnd w:id="178"/>
      <w:r>
        <w:t xml:space="preserve">Wake, S. J., &amp; Izuma, K. (2017). A common neural code for social and monetary rewards in the human striatum. </w:t>
      </w:r>
      <w:r>
        <w:rPr>
          <w:i/>
        </w:rPr>
        <w:t>Social Cognitive and Affective Neuroscience</w:t>
      </w:r>
      <w:r>
        <w:t xml:space="preserve">, </w:t>
      </w:r>
      <w:r>
        <w:rPr>
          <w:i/>
        </w:rPr>
        <w:t>12</w:t>
      </w:r>
      <w:r>
        <w:t xml:space="preserve">(10), 1558–1564. </w:t>
      </w:r>
      <w:hyperlink r:id="rId98">
        <w:r>
          <w:rPr>
            <w:rStyle w:val="Hyperlink"/>
          </w:rPr>
          <w:t>https://doi.org/10.1093/scan/nsx092</w:t>
        </w:r>
      </w:hyperlink>
    </w:p>
    <w:p w14:paraId="15C88231" w14:textId="77777777" w:rsidR="001A1D65" w:rsidRDefault="00F43E9E">
      <w:pPr>
        <w:pStyle w:val="Bibliography"/>
      </w:pPr>
      <w:bookmarkStart w:id="180" w:name="ref-wangHowBrainReacts2017"/>
      <w:bookmarkEnd w:id="179"/>
      <w:r>
        <w:t xml:space="preserve">Wang, H., Braun, C., &amp; Enck, P. (2017). How the brain reacts to social stress (exclusion) – A scoping review. </w:t>
      </w:r>
      <w:r>
        <w:rPr>
          <w:i/>
        </w:rPr>
        <w:t>Neuroscience &amp; Biobehavioral Reviews</w:t>
      </w:r>
      <w:r>
        <w:t xml:space="preserve">, </w:t>
      </w:r>
      <w:r>
        <w:rPr>
          <w:i/>
        </w:rPr>
        <w:t>80</w:t>
      </w:r>
      <w:r>
        <w:t xml:space="preserve">, 80–88. </w:t>
      </w:r>
      <w:hyperlink r:id="rId99">
        <w:r>
          <w:rPr>
            <w:rStyle w:val="Hyperlink"/>
          </w:rPr>
          <w:t>https://doi.org/10.1016/j.neubiorev.2017.05.012</w:t>
        </w:r>
      </w:hyperlink>
    </w:p>
    <w:p w14:paraId="483752B0" w14:textId="77777777" w:rsidR="001A1D65" w:rsidRDefault="00F43E9E">
      <w:pPr>
        <w:pStyle w:val="Bibliography"/>
      </w:pPr>
      <w:bookmarkStart w:id="181" w:name="ref-whittonBluntedNeuralResponses2016"/>
      <w:bookmarkEnd w:id="180"/>
      <w:r>
        <w:t xml:space="preserve">Whitton, A. E., Kakani, P., Foti, D., Van’t Veer, A., Haile, A., Crowley, D. J., &amp; Pizzagalli, D. A. (2016). Blunted Neural Responses to Reward in Remitted Major Depression: A High-Density Event-Related Potential Study. </w:t>
      </w:r>
      <w:r>
        <w:rPr>
          <w:i/>
        </w:rPr>
        <w:t>Biological Psychiatry: Cognitive Neuroscience and Neuroimaging</w:t>
      </w:r>
      <w:r>
        <w:t xml:space="preserve">, </w:t>
      </w:r>
      <w:r>
        <w:rPr>
          <w:i/>
        </w:rPr>
        <w:t>1</w:t>
      </w:r>
      <w:r>
        <w:t xml:space="preserve">(1), 87–95. </w:t>
      </w:r>
      <w:hyperlink r:id="rId100">
        <w:r>
          <w:rPr>
            <w:rStyle w:val="Hyperlink"/>
          </w:rPr>
          <w:t>https://doi.org/10.1016/j.bpsc.2015.09.007</w:t>
        </w:r>
      </w:hyperlink>
    </w:p>
    <w:p w14:paraId="0D6C0F52" w14:textId="77777777" w:rsidR="001A1D65" w:rsidRDefault="00F43E9E">
      <w:pPr>
        <w:pStyle w:val="Bibliography"/>
      </w:pPr>
      <w:bookmarkStart w:id="182" w:name="ref-wooSeparateNeuralRepresentations2014"/>
      <w:bookmarkEnd w:id="181"/>
      <w:r>
        <w:t xml:space="preserve">Woo, C.-W., Koban, L., Kross, E., Lindquist, M. A., Banich, M. T., Ruzic, L., Andrews-Hanna, J. R., &amp; Wager, T. D. (2014). Separate neural representations for physical pain and social rejection. </w:t>
      </w:r>
      <w:r>
        <w:rPr>
          <w:i/>
        </w:rPr>
        <w:t>Nature Communications</w:t>
      </w:r>
      <w:r>
        <w:t xml:space="preserve">, </w:t>
      </w:r>
      <w:r>
        <w:rPr>
          <w:i/>
        </w:rPr>
        <w:t>5</w:t>
      </w:r>
      <w:r>
        <w:t xml:space="preserve">(1), 5380. </w:t>
      </w:r>
      <w:hyperlink r:id="rId101">
        <w:r>
          <w:rPr>
            <w:rStyle w:val="Hyperlink"/>
          </w:rPr>
          <w:t>https://doi.org/10.1038/ncomms6380</w:t>
        </w:r>
      </w:hyperlink>
    </w:p>
    <w:p w14:paraId="0594670D" w14:textId="77777777" w:rsidR="001A1D65" w:rsidRDefault="00F43E9E">
      <w:pPr>
        <w:pStyle w:val="Bibliography"/>
      </w:pPr>
      <w:bookmarkStart w:id="183" w:name="ref-zhangDullSocialAcceptance2017"/>
      <w:bookmarkEnd w:id="182"/>
      <w:r>
        <w:t xml:space="preserve">Zhang, Q., Li, X., Wang, K., Zhou, X., Dong, Y., Zhang, L., Xie, W., Mu, J., Li, H., Zhu, C., &amp; Yu, F. (2017). Dull to social acceptance rather than sensitivity to social ostracism in interpersonal interaction for depression: Behavioral and electrophysiological evidence from cyberball tasks. </w:t>
      </w:r>
      <w:r>
        <w:rPr>
          <w:i/>
        </w:rPr>
        <w:t>Frontiers in Human Neuroscience</w:t>
      </w:r>
      <w:r>
        <w:t xml:space="preserve">, </w:t>
      </w:r>
      <w:r>
        <w:rPr>
          <w:i/>
        </w:rPr>
        <w:t>11</w:t>
      </w:r>
      <w:r>
        <w:t>.</w:t>
      </w:r>
      <w:bookmarkEnd w:id="81"/>
      <w:bookmarkEnd w:id="183"/>
    </w:p>
    <w:sectPr w:rsidR="001A1D65" w:rsidSect="00F43E9E">
      <w:headerReference w:type="even" r:id="rId102"/>
      <w:headerReference w:type="default" r:id="rId103"/>
      <w:headerReference w:type="first" r:id="rId104"/>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Barch, Deanna" w:date="2021-03-06T18:24:00Z" w:initials="BD">
    <w:p w14:paraId="0546D5F6" w14:textId="16CCFD34" w:rsidR="00F43E9E" w:rsidRDefault="00F43E9E">
      <w:pPr>
        <w:pStyle w:val="CommentText"/>
      </w:pPr>
      <w:r>
        <w:rPr>
          <w:rStyle w:val="CommentReference"/>
        </w:rPr>
        <w:annotationRef/>
      </w:r>
      <w:r>
        <w:t>I think you first need a sentence introducing the idea that one might study this through brain mechanisms.</w:t>
      </w:r>
    </w:p>
  </w:comment>
  <w:comment w:id="11" w:author="Barch, Deanna" w:date="2021-03-06T18:26:00Z" w:initials="BD">
    <w:p w14:paraId="49777A85" w14:textId="4AAD5763" w:rsidR="00F43E9E" w:rsidRDefault="00F43E9E">
      <w:pPr>
        <w:pStyle w:val="CommentText"/>
      </w:pPr>
      <w:r>
        <w:rPr>
          <w:rStyle w:val="CommentReference"/>
        </w:rPr>
        <w:annotationRef/>
      </w:r>
      <w:r>
        <w:t xml:space="preserve">But you did see FN and PILT?  Was it </w:t>
      </w:r>
      <w:proofErr w:type="spellStart"/>
      <w:r>
        <w:t>it</w:t>
      </w:r>
      <w:proofErr w:type="spellEnd"/>
      <w:r>
        <w:t xml:space="preserve"> in wrong direction? Clarify? </w:t>
      </w:r>
    </w:p>
  </w:comment>
  <w:comment w:id="13" w:author="Barch, Deanna" w:date="2021-03-06T18:26:00Z" w:initials="BD">
    <w:p w14:paraId="06D1B9B7" w14:textId="5E95057C" w:rsidR="00F43E9E" w:rsidRDefault="00F43E9E">
      <w:pPr>
        <w:pStyle w:val="CommentText"/>
      </w:pPr>
      <w:r>
        <w:rPr>
          <w:rStyle w:val="CommentReference"/>
        </w:rPr>
        <w:annotationRef/>
      </w:r>
      <w:r>
        <w:t xml:space="preserve">I think both for the paper and the </w:t>
      </w:r>
      <w:proofErr w:type="spellStart"/>
      <w:r>
        <w:t>disseratoin</w:t>
      </w:r>
      <w:proofErr w:type="spellEnd"/>
      <w:r>
        <w:t xml:space="preserve"> you will want more of a review of the literature on dep and anxiety – you had that in your proposal</w:t>
      </w:r>
    </w:p>
  </w:comment>
  <w:comment w:id="14" w:author="Barch, Deanna" w:date="2021-03-06T18:27:00Z" w:initials="BD">
    <w:p w14:paraId="16003F84" w14:textId="316B9194" w:rsidR="00F43E9E" w:rsidRDefault="00F43E9E">
      <w:pPr>
        <w:pStyle w:val="CommentText"/>
      </w:pPr>
      <w:r>
        <w:rPr>
          <w:rStyle w:val="CommentReference"/>
        </w:rPr>
        <w:annotationRef/>
      </w:r>
      <w:r>
        <w:t xml:space="preserve">Such as? </w:t>
      </w:r>
    </w:p>
  </w:comment>
  <w:comment w:id="15" w:author="Barch, Deanna" w:date="2021-03-06T18:27:00Z" w:initials="BD">
    <w:p w14:paraId="482C95E5" w14:textId="27DAE403" w:rsidR="00F43E9E" w:rsidRDefault="00F43E9E">
      <w:pPr>
        <w:pStyle w:val="CommentText"/>
      </w:pPr>
      <w:r>
        <w:rPr>
          <w:rStyle w:val="CommentReference"/>
        </w:rPr>
        <w:annotationRef/>
      </w:r>
      <w:r>
        <w:t>Not to clarify why it is important that it was the insula</w:t>
      </w:r>
    </w:p>
  </w:comment>
  <w:comment w:id="17" w:author="Barch, Deanna" w:date="2021-03-06T18:28:00Z" w:initials="BD">
    <w:p w14:paraId="6CBDF4D4" w14:textId="6F089393" w:rsidR="00F43E9E" w:rsidRDefault="00F43E9E">
      <w:pPr>
        <w:pStyle w:val="CommentText"/>
      </w:pPr>
      <w:r>
        <w:rPr>
          <w:rStyle w:val="CommentReference"/>
        </w:rPr>
        <w:annotationRef/>
      </w:r>
      <w:r>
        <w:t xml:space="preserve">This comes abruptly – it </w:t>
      </w:r>
      <w:proofErr w:type="spellStart"/>
      <w:r>
        <w:t>hink</w:t>
      </w:r>
      <w:proofErr w:type="spellEnd"/>
      <w:r>
        <w:t xml:space="preserve"> you need a section on it. </w:t>
      </w:r>
    </w:p>
  </w:comment>
  <w:comment w:id="23" w:author="Barch, Deanna" w:date="2021-03-06T18:30:00Z" w:initials="BD">
    <w:p w14:paraId="35320545" w14:textId="0EE26091" w:rsidR="00F43E9E" w:rsidRDefault="00F43E9E">
      <w:pPr>
        <w:pStyle w:val="CommentText"/>
      </w:pPr>
      <w:r>
        <w:rPr>
          <w:rStyle w:val="CommentReference"/>
        </w:rPr>
        <w:annotationRef/>
      </w:r>
      <w:r>
        <w:t xml:space="preserve">CAN YOU MORE CLEARLY CONNECT THIS TO PRIOR PARAGRAPH? </w:t>
      </w:r>
    </w:p>
  </w:comment>
  <w:comment w:id="33" w:author="Barch, Deanna" w:date="2021-03-06T18:31:00Z" w:initials="BD">
    <w:p w14:paraId="489AB689" w14:textId="52F1AA22" w:rsidR="00F43E9E" w:rsidRDefault="00F43E9E">
      <w:pPr>
        <w:pStyle w:val="CommentText"/>
      </w:pPr>
      <w:r>
        <w:rPr>
          <w:rStyle w:val="CommentReference"/>
        </w:rPr>
        <w:annotationRef/>
      </w:r>
      <w:r>
        <w:t>This will fit better if you flesh out the psychopathology part</w:t>
      </w:r>
    </w:p>
  </w:comment>
  <w:comment w:id="36" w:author="Barch, Deanna" w:date="2021-03-06T18:32:00Z" w:initials="BD">
    <w:p w14:paraId="5CCFFD34" w14:textId="6F44A450" w:rsidR="00F43E9E" w:rsidRDefault="00F43E9E">
      <w:pPr>
        <w:pStyle w:val="CommentText"/>
      </w:pPr>
      <w:r>
        <w:rPr>
          <w:rStyle w:val="CommentReference"/>
        </w:rPr>
        <w:annotationRef/>
      </w:r>
      <w:r>
        <w:t>I think you need something that explains the nature of the study and when you assessed these things</w:t>
      </w:r>
    </w:p>
  </w:comment>
  <w:comment w:id="39" w:author="Barch, Deanna" w:date="2021-03-06T18:32:00Z" w:initials="BD">
    <w:p w14:paraId="2DDA414A" w14:textId="05E5D2AD" w:rsidR="00F43E9E" w:rsidRDefault="00F43E9E">
      <w:pPr>
        <w:pStyle w:val="CommentText"/>
      </w:pPr>
      <w:r>
        <w:rPr>
          <w:rStyle w:val="CommentReference"/>
        </w:rPr>
        <w:annotationRef/>
      </w:r>
      <w:r>
        <w:t>Some odd formatting here.</w:t>
      </w:r>
    </w:p>
  </w:comment>
  <w:comment w:id="42" w:author="Barch, Deanna" w:date="2021-03-06T18:33:00Z" w:initials="BD">
    <w:p w14:paraId="37608115" w14:textId="5946B4E7" w:rsidR="00F43E9E" w:rsidRDefault="00F43E9E">
      <w:pPr>
        <w:pStyle w:val="CommentText"/>
      </w:pPr>
      <w:r>
        <w:rPr>
          <w:rStyle w:val="CommentReference"/>
        </w:rPr>
        <w:annotationRef/>
      </w:r>
      <w:r>
        <w:t>Saying this will make more sense if you outline study above.</w:t>
      </w:r>
    </w:p>
  </w:comment>
  <w:comment w:id="52" w:author="Barch, Deanna" w:date="2021-03-06T18:34:00Z" w:initials="BD">
    <w:p w14:paraId="0DC10F25" w14:textId="3915DCC4" w:rsidR="00F43E9E" w:rsidRDefault="00F43E9E">
      <w:pPr>
        <w:pStyle w:val="CommentText"/>
      </w:pPr>
      <w:r>
        <w:rPr>
          <w:rStyle w:val="CommentReference"/>
        </w:rPr>
        <w:annotationRef/>
      </w:r>
      <w:r>
        <w:t xml:space="preserve">Can you clarify what you mean by this? </w:t>
      </w:r>
    </w:p>
  </w:comment>
  <w:comment w:id="53" w:author="Barch, Deanna" w:date="2021-03-06T18:34:00Z" w:initials="BD">
    <w:p w14:paraId="16C313BD" w14:textId="6BA111E5" w:rsidR="00F43E9E" w:rsidRDefault="00F43E9E">
      <w:pPr>
        <w:pStyle w:val="CommentText"/>
      </w:pPr>
      <w:r>
        <w:rPr>
          <w:rStyle w:val="CommentReference"/>
        </w:rPr>
        <w:annotationRef/>
      </w:r>
      <w:r>
        <w:t xml:space="preserve">Say that you provide equations below? </w:t>
      </w:r>
    </w:p>
  </w:comment>
  <w:comment w:id="58" w:author="Barch, Deanna" w:date="2021-03-06T18:35:00Z" w:initials="BD">
    <w:p w14:paraId="384FAC96" w14:textId="66053E34" w:rsidR="00F43E9E" w:rsidRDefault="00F43E9E">
      <w:pPr>
        <w:pStyle w:val="CommentText"/>
      </w:pPr>
      <w:r>
        <w:rPr>
          <w:rStyle w:val="CommentReference"/>
        </w:rPr>
        <w:annotationRef/>
      </w:r>
      <w:r>
        <w:t>So this is good!  This fits</w:t>
      </w:r>
    </w:p>
  </w:comment>
  <w:comment w:id="68" w:author="Barch, Deanna" w:date="2021-03-06T18:40:00Z" w:initials="BD">
    <w:p w14:paraId="3EB18551" w14:textId="05424B90" w:rsidR="00F43E9E" w:rsidRDefault="00F43E9E">
      <w:pPr>
        <w:pStyle w:val="CommentText"/>
      </w:pPr>
      <w:r>
        <w:rPr>
          <w:rStyle w:val="CommentReference"/>
        </w:rPr>
        <w:annotationRef/>
      </w:r>
      <w:r>
        <w:t xml:space="preserve">Point out you did look in exploratory ? </w:t>
      </w:r>
    </w:p>
  </w:comment>
  <w:comment w:id="71" w:author="Barch, Deanna" w:date="2021-03-06T18:42:00Z" w:initials="BD">
    <w:p w14:paraId="40425FC1" w14:textId="7AEC3F3A" w:rsidR="0036531D" w:rsidRDefault="0036531D">
      <w:pPr>
        <w:pStyle w:val="CommentText"/>
      </w:pPr>
      <w:r>
        <w:rPr>
          <w:rStyle w:val="CommentReference"/>
        </w:rPr>
        <w:annotationRef/>
      </w:r>
      <w:r>
        <w:t xml:space="preserve">Do you think you would have seen something different with fMRI? </w:t>
      </w:r>
    </w:p>
  </w:comment>
  <w:comment w:id="72" w:author="Barch, Deanna" w:date="2021-03-06T18:40:00Z" w:initials="BD">
    <w:p w14:paraId="597360C6" w14:textId="554FE5D7" w:rsidR="00F43E9E" w:rsidRDefault="00F43E9E">
      <w:pPr>
        <w:pStyle w:val="CommentText"/>
      </w:pPr>
      <w:r>
        <w:rPr>
          <w:rStyle w:val="CommentReference"/>
        </w:rPr>
        <w:annotationRef/>
      </w:r>
      <w:r>
        <w:t xml:space="preserve">But why for future and not current?  Or do you mean that because kids not clinical diagnosed, need to follow and see if it predicts future?  Flesh this out </w:t>
      </w:r>
    </w:p>
  </w:comment>
  <w:comment w:id="74" w:author="Barch, Deanna" w:date="2021-03-06T18:41:00Z" w:initials="BD">
    <w:p w14:paraId="75315DC4" w14:textId="7495782A" w:rsidR="00F43E9E" w:rsidRDefault="00F43E9E">
      <w:pPr>
        <w:pStyle w:val="CommentText"/>
      </w:pPr>
      <w:r>
        <w:rPr>
          <w:rStyle w:val="CommentReference"/>
        </w:rPr>
        <w:annotationRef/>
      </w:r>
      <w:r>
        <w:t xml:space="preserve">Could it also be about future? </w:t>
      </w:r>
    </w:p>
  </w:comment>
  <w:comment w:id="77" w:author="Barch, Deanna" w:date="2021-03-06T18:42:00Z" w:initials="BD">
    <w:p w14:paraId="252FCE08" w14:textId="6FE92600" w:rsidR="00F43E9E" w:rsidRDefault="00F43E9E">
      <w:pPr>
        <w:pStyle w:val="CommentText"/>
      </w:pPr>
      <w:r>
        <w:rPr>
          <w:rStyle w:val="CommentReference"/>
        </w:rPr>
        <w:annotationRef/>
      </w:r>
      <w:r>
        <w:t xml:space="preserve">Can you clarify? Not sure point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46D5F6" w15:done="0"/>
  <w15:commentEx w15:paraId="49777A85" w15:done="0"/>
  <w15:commentEx w15:paraId="06D1B9B7" w15:done="0"/>
  <w15:commentEx w15:paraId="16003F84" w15:done="0"/>
  <w15:commentEx w15:paraId="482C95E5" w15:done="0"/>
  <w15:commentEx w15:paraId="6CBDF4D4" w15:done="0"/>
  <w15:commentEx w15:paraId="35320545" w15:done="0"/>
  <w15:commentEx w15:paraId="489AB689" w15:done="0"/>
  <w15:commentEx w15:paraId="5CCFFD34" w15:done="0"/>
  <w15:commentEx w15:paraId="2DDA414A" w15:done="0"/>
  <w15:commentEx w15:paraId="37608115" w15:done="0"/>
  <w15:commentEx w15:paraId="0DC10F25" w15:done="0"/>
  <w15:commentEx w15:paraId="16C313BD" w15:done="0"/>
  <w15:commentEx w15:paraId="384FAC96" w15:done="0"/>
  <w15:commentEx w15:paraId="3EB18551" w15:done="0"/>
  <w15:commentEx w15:paraId="40425FC1" w15:done="0"/>
  <w15:commentEx w15:paraId="597360C6" w15:done="0"/>
  <w15:commentEx w15:paraId="75315DC4" w15:done="0"/>
  <w15:commentEx w15:paraId="252FCE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E474F" w16cex:dateUtc="2021-03-07T00:24:00Z"/>
  <w16cex:commentExtensible w16cex:durableId="23EE47B8" w16cex:dateUtc="2021-03-07T00:26:00Z"/>
  <w16cex:commentExtensible w16cex:durableId="23EE47DF" w16cex:dateUtc="2021-03-07T00:26:00Z"/>
  <w16cex:commentExtensible w16cex:durableId="23EE47FE" w16cex:dateUtc="2021-03-07T00:27:00Z"/>
  <w16cex:commentExtensible w16cex:durableId="23EE4817" w16cex:dateUtc="2021-03-07T00:27:00Z"/>
  <w16cex:commentExtensible w16cex:durableId="23EE4852" w16cex:dateUtc="2021-03-07T00:28:00Z"/>
  <w16cex:commentExtensible w16cex:durableId="23EE48DB" w16cex:dateUtc="2021-03-07T00:30:00Z"/>
  <w16cex:commentExtensible w16cex:durableId="23EE4913" w16cex:dateUtc="2021-03-07T00:31:00Z"/>
  <w16cex:commentExtensible w16cex:durableId="23EE494F" w16cex:dateUtc="2021-03-07T00:32:00Z"/>
  <w16cex:commentExtensible w16cex:durableId="23EE4930" w16cex:dateUtc="2021-03-07T00:32:00Z"/>
  <w16cex:commentExtensible w16cex:durableId="23EE4963" w16cex:dateUtc="2021-03-07T00:33:00Z"/>
  <w16cex:commentExtensible w16cex:durableId="23EE4999" w16cex:dateUtc="2021-03-07T00:34:00Z"/>
  <w16cex:commentExtensible w16cex:durableId="23EE49B3" w16cex:dateUtc="2021-03-07T00:34:00Z"/>
  <w16cex:commentExtensible w16cex:durableId="23EE49D4" w16cex:dateUtc="2021-03-07T00:35:00Z"/>
  <w16cex:commentExtensible w16cex:durableId="23EE4B04" w16cex:dateUtc="2021-03-07T00:40:00Z"/>
  <w16cex:commentExtensible w16cex:durableId="23EE4BAB" w16cex:dateUtc="2021-03-07T00:42:00Z"/>
  <w16cex:commentExtensible w16cex:durableId="23EE4B2F" w16cex:dateUtc="2021-03-07T00:40:00Z"/>
  <w16cex:commentExtensible w16cex:durableId="23EE4B5A" w16cex:dateUtc="2021-03-07T00:41:00Z"/>
  <w16cex:commentExtensible w16cex:durableId="23EE4B91" w16cex:dateUtc="2021-03-07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46D5F6" w16cid:durableId="23EE474F"/>
  <w16cid:commentId w16cid:paraId="49777A85" w16cid:durableId="23EE47B8"/>
  <w16cid:commentId w16cid:paraId="06D1B9B7" w16cid:durableId="23EE47DF"/>
  <w16cid:commentId w16cid:paraId="16003F84" w16cid:durableId="23EE47FE"/>
  <w16cid:commentId w16cid:paraId="482C95E5" w16cid:durableId="23EE4817"/>
  <w16cid:commentId w16cid:paraId="6CBDF4D4" w16cid:durableId="23EE4852"/>
  <w16cid:commentId w16cid:paraId="35320545" w16cid:durableId="23EE48DB"/>
  <w16cid:commentId w16cid:paraId="489AB689" w16cid:durableId="23EE4913"/>
  <w16cid:commentId w16cid:paraId="5CCFFD34" w16cid:durableId="23EE494F"/>
  <w16cid:commentId w16cid:paraId="2DDA414A" w16cid:durableId="23EE4930"/>
  <w16cid:commentId w16cid:paraId="37608115" w16cid:durableId="23EE4963"/>
  <w16cid:commentId w16cid:paraId="0DC10F25" w16cid:durableId="23EE4999"/>
  <w16cid:commentId w16cid:paraId="16C313BD" w16cid:durableId="23EE49B3"/>
  <w16cid:commentId w16cid:paraId="384FAC96" w16cid:durableId="23EE49D4"/>
  <w16cid:commentId w16cid:paraId="3EB18551" w16cid:durableId="23EE4B04"/>
  <w16cid:commentId w16cid:paraId="40425FC1" w16cid:durableId="23EE4BAB"/>
  <w16cid:commentId w16cid:paraId="597360C6" w16cid:durableId="23EE4B2F"/>
  <w16cid:commentId w16cid:paraId="75315DC4" w16cid:durableId="23EE4B5A"/>
  <w16cid:commentId w16cid:paraId="252FCE08" w16cid:durableId="23EE4B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65204" w14:textId="77777777" w:rsidR="008504D8" w:rsidRDefault="008504D8">
      <w:pPr>
        <w:spacing w:before="0" w:after="0" w:line="240" w:lineRule="auto"/>
      </w:pPr>
      <w:r>
        <w:separator/>
      </w:r>
    </w:p>
  </w:endnote>
  <w:endnote w:type="continuationSeparator" w:id="0">
    <w:p w14:paraId="2CD0A2E6" w14:textId="77777777" w:rsidR="008504D8" w:rsidRDefault="008504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FBB49" w14:textId="77777777" w:rsidR="008504D8" w:rsidRDefault="008504D8">
      <w:r>
        <w:separator/>
      </w:r>
    </w:p>
  </w:footnote>
  <w:footnote w:type="continuationSeparator" w:id="0">
    <w:p w14:paraId="5CF39E82" w14:textId="77777777" w:rsidR="008504D8" w:rsidRDefault="00850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Content>
      <w:p w14:paraId="79924766" w14:textId="77777777" w:rsidR="00F43E9E" w:rsidRDefault="00F43E9E" w:rsidP="00F43E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CA1EF8" w14:textId="77777777" w:rsidR="00F43E9E" w:rsidRDefault="00F43E9E" w:rsidP="00F43E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Content>
      <w:p w14:paraId="390C14E0" w14:textId="77777777" w:rsidR="00F43E9E" w:rsidRDefault="00F43E9E" w:rsidP="00F43E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89B18A" w14:textId="77777777" w:rsidR="00F43E9E" w:rsidRPr="00A05772" w:rsidRDefault="00F43E9E" w:rsidP="00F43E9E">
    <w:pPr>
      <w:pStyle w:val="Header"/>
      <w:ind w:right="357"/>
    </w:pPr>
    <w:r>
      <w:t>CORRELATES OF SOCIAL FEEDBACK</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Content>
      <w:p w14:paraId="66DA8CAA" w14:textId="77777777" w:rsidR="00F43E9E" w:rsidRDefault="00F43E9E" w:rsidP="00F43E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5355F6" w14:textId="77777777" w:rsidR="00F43E9E" w:rsidRDefault="00F43E9E" w:rsidP="00F43E9E">
    <w:pPr>
      <w:pStyle w:val="Header"/>
      <w:ind w:right="360"/>
    </w:pPr>
    <w:r>
      <w:t>Running head: CORRELATES OF SOCIAL FEEDBACK</w:t>
    </w:r>
  </w:p>
  <w:p w14:paraId="3D159B81" w14:textId="77777777" w:rsidR="00F43E9E" w:rsidRPr="00A05772" w:rsidRDefault="00F43E9E" w:rsidP="00F43E9E">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rch, Deanna">
    <w15:presenceInfo w15:providerId="AD" w15:userId="S::dbarch@wustl.edu::9d8f9330-9c89-4acf-b8f4-1c0f4edbc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D65"/>
    <w:rsid w:val="0036531D"/>
    <w:rsid w:val="004E29B3"/>
    <w:rsid w:val="00590D07"/>
    <w:rsid w:val="0066205B"/>
    <w:rsid w:val="006D05C4"/>
    <w:rsid w:val="00764342"/>
    <w:rsid w:val="00784D58"/>
    <w:rsid w:val="008504D8"/>
    <w:rsid w:val="0088479E"/>
    <w:rsid w:val="008C35A2"/>
    <w:rsid w:val="008D6863"/>
    <w:rsid w:val="008E2C20"/>
    <w:rsid w:val="00910722"/>
    <w:rsid w:val="009D7C81"/>
    <w:rsid w:val="00A61D09"/>
    <w:rsid w:val="00AB2229"/>
    <w:rsid w:val="00B551C5"/>
    <w:rsid w:val="00B86B75"/>
    <w:rsid w:val="00BC48D5"/>
    <w:rsid w:val="00C36279"/>
    <w:rsid w:val="00C63D96"/>
    <w:rsid w:val="00E315A3"/>
    <w:rsid w:val="00F43E9E"/>
    <w:rsid w:val="00F71C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7F4AA"/>
  <w15:docId w15:val="{C6199AF2-90C4-E64F-B0BC-DAEFB6D1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A61D09"/>
    <w:rPr>
      <w:sz w:val="16"/>
      <w:szCs w:val="16"/>
    </w:rPr>
  </w:style>
  <w:style w:type="paragraph" w:styleId="CommentText">
    <w:name w:val="annotation text"/>
    <w:basedOn w:val="Normal"/>
    <w:link w:val="CommentTextChar"/>
    <w:semiHidden/>
    <w:unhideWhenUsed/>
    <w:rsid w:val="00A61D09"/>
    <w:pPr>
      <w:spacing w:line="240" w:lineRule="auto"/>
    </w:pPr>
    <w:rPr>
      <w:sz w:val="20"/>
      <w:szCs w:val="20"/>
    </w:rPr>
  </w:style>
  <w:style w:type="character" w:customStyle="1" w:styleId="CommentTextChar">
    <w:name w:val="Comment Text Char"/>
    <w:basedOn w:val="DefaultParagraphFont"/>
    <w:link w:val="CommentText"/>
    <w:semiHidden/>
    <w:rsid w:val="00A61D09"/>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61D09"/>
    <w:rPr>
      <w:b/>
      <w:bCs/>
    </w:rPr>
  </w:style>
  <w:style w:type="character" w:customStyle="1" w:styleId="CommentSubjectChar">
    <w:name w:val="Comment Subject Char"/>
    <w:basedOn w:val="CommentTextChar"/>
    <w:link w:val="CommentSubject"/>
    <w:semiHidden/>
    <w:rsid w:val="00A61D0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neumeth.2009.12.009" TargetMode="External"/><Relationship Id="rId21" Type="http://schemas.openxmlformats.org/officeDocument/2006/relationships/hyperlink" Target="https://doi.org/10.1207/s15327906mbr0102_10" TargetMode="External"/><Relationship Id="rId42" Type="http://schemas.openxmlformats.org/officeDocument/2006/relationships/hyperlink" Target="https://doi.org/10.1016/S1364-6613(00)01701-0" TargetMode="External"/><Relationship Id="rId47" Type="http://schemas.openxmlformats.org/officeDocument/2006/relationships/hyperlink" Target="https://doi.org/10.1016/j.biopsych.2008.02.015" TargetMode="External"/><Relationship Id="rId63" Type="http://schemas.openxmlformats.org/officeDocument/2006/relationships/hyperlink" Target="https://doi.org/10.1037/abn0000427" TargetMode="External"/><Relationship Id="rId68" Type="http://schemas.openxmlformats.org/officeDocument/2006/relationships/hyperlink" Target="https://doi.org/10.1037/0021-843X.108.4.606" TargetMode="External"/><Relationship Id="rId84" Type="http://schemas.openxmlformats.org/officeDocument/2006/relationships/hyperlink" Target="https://doi.org/10.1176/appi.ajp.2019.19030281" TargetMode="External"/><Relationship Id="rId89" Type="http://schemas.openxmlformats.org/officeDocument/2006/relationships/hyperlink" Target="https://doi.org/10.1093/scan/nst175" TargetMode="External"/><Relationship Id="rId16" Type="http://schemas.openxmlformats.org/officeDocument/2006/relationships/hyperlink" Target="https://doi.org/10.1080/15374416.2019.1630834" TargetMode="External"/><Relationship Id="rId107" Type="http://schemas.openxmlformats.org/officeDocument/2006/relationships/theme" Target="theme/theme1.xml"/><Relationship Id="rId11" Type="http://schemas.microsoft.com/office/2018/08/relationships/commentsExtensible" Target="commentsExtensible.xml"/><Relationship Id="rId32" Type="http://schemas.openxmlformats.org/officeDocument/2006/relationships/hyperlink" Target="https://doi.org/10.1038/nrn3231" TargetMode="External"/><Relationship Id="rId37" Type="http://schemas.openxmlformats.org/officeDocument/2006/relationships/hyperlink" Target="https://doi.org/10.1093/ije/31.2.359" TargetMode="External"/><Relationship Id="rId53" Type="http://schemas.openxmlformats.org/officeDocument/2006/relationships/hyperlink" Target="https://doi.org/10.1016/j.dcn.2014.08.008" TargetMode="External"/><Relationship Id="rId58" Type="http://schemas.openxmlformats.org/officeDocument/2006/relationships/hyperlink" Target="https://doi.org/10.1097/01.chi.0000121066.29744.08" TargetMode="External"/><Relationship Id="rId74" Type="http://schemas.openxmlformats.org/officeDocument/2006/relationships/hyperlink" Target="https://doi.org/10.3389/fnbeh.2019.00178" TargetMode="External"/><Relationship Id="rId79" Type="http://schemas.openxmlformats.org/officeDocument/2006/relationships/hyperlink" Target="https://doi.org/10.1111/psyp.12370"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doi.org/10.1521/jscp.2009.28.2.223" TargetMode="External"/><Relationship Id="rId95" Type="http://schemas.openxmlformats.org/officeDocument/2006/relationships/hyperlink" Target="https://www.jstatsoft.org/v45/i03/" TargetMode="External"/><Relationship Id="rId22" Type="http://schemas.openxmlformats.org/officeDocument/2006/relationships/hyperlink" Target="https://doi.org/10.1037/sgd0000170" TargetMode="External"/><Relationship Id="rId27" Type="http://schemas.openxmlformats.org/officeDocument/2006/relationships/hyperlink" Target="https://doi.org/10.1080/87565641.2012.697503" TargetMode="External"/><Relationship Id="rId43" Type="http://schemas.openxmlformats.org/officeDocument/2006/relationships/hyperlink" Target="https://doi.org/10.1016/j.pscychresns.2016.08.001" TargetMode="External"/><Relationship Id="rId48" Type="http://schemas.openxmlformats.org/officeDocument/2006/relationships/hyperlink" Target="https://doi.org/10.1007/BF02289447" TargetMode="External"/><Relationship Id="rId64" Type="http://schemas.openxmlformats.org/officeDocument/2006/relationships/hyperlink" Target="https://doi.org/10.3389/fpsyt.2018.00653" TargetMode="External"/><Relationship Id="rId69" Type="http://schemas.openxmlformats.org/officeDocument/2006/relationships/hyperlink" Target="https://www.nimh.nih.gov/research/research-funded-by-nimh/rdoc/definitions-of-the-rdoc-domains-and-constructs.shtml" TargetMode="External"/><Relationship Id="rId80" Type="http://schemas.openxmlformats.org/officeDocument/2006/relationships/hyperlink" Target="https://doi.org/10.1093/scan/nst047" TargetMode="External"/><Relationship Id="rId85" Type="http://schemas.openxmlformats.org/officeDocument/2006/relationships/hyperlink" Target="https://www.R-project.org/" TargetMode="External"/><Relationship Id="rId12" Type="http://schemas.openxmlformats.org/officeDocument/2006/relationships/hyperlink" Target="https://doi.org/10.1521/soco.2010.28.6.695" TargetMode="External"/><Relationship Id="rId17" Type="http://schemas.openxmlformats.org/officeDocument/2006/relationships/hyperlink" Target="https://doi.org/10.1016/j.pscychresns.2016.12.012" TargetMode="External"/><Relationship Id="rId33" Type="http://schemas.openxmlformats.org/officeDocument/2006/relationships/hyperlink" Target="https://doi.org/10.1016/j.tics.2004.05.010" TargetMode="External"/><Relationship Id="rId38" Type="http://schemas.openxmlformats.org/officeDocument/2006/relationships/hyperlink" Target="https://doi.org/10.1016/j.ijpsycho.2018.02.002" TargetMode="External"/><Relationship Id="rId59" Type="http://schemas.openxmlformats.org/officeDocument/2006/relationships/hyperlink" Target="https://doi.org/10.1080/15374416.2015.1012721" TargetMode="External"/><Relationship Id="rId103" Type="http://schemas.openxmlformats.org/officeDocument/2006/relationships/header" Target="header2.xml"/><Relationship Id="rId20" Type="http://schemas.openxmlformats.org/officeDocument/2006/relationships/hyperlink" Target="https://doi.org/10.1523/JNEUROSCI.0497-13.2013" TargetMode="External"/><Relationship Id="rId41" Type="http://schemas.openxmlformats.org/officeDocument/2006/relationships/hyperlink" Target="https://doi.org/10.1016/0013-4694(83)90135-9" TargetMode="External"/><Relationship Id="rId54" Type="http://schemas.openxmlformats.org/officeDocument/2006/relationships/hyperlink" Target="https://doi.org/10.1016/j.bpsc.2016.09.006" TargetMode="External"/><Relationship Id="rId62" Type="http://schemas.openxmlformats.org/officeDocument/2006/relationships/hyperlink" Target="https://doi.org/10.1016/j.jaac.2015.05.010" TargetMode="External"/><Relationship Id="rId70" Type="http://schemas.openxmlformats.org/officeDocument/2006/relationships/hyperlink" Target="https://doi.org/10.1002/hbm.24184" TargetMode="External"/><Relationship Id="rId75" Type="http://schemas.openxmlformats.org/officeDocument/2006/relationships/hyperlink" Target="https://doi.org/10.1037/a0024544" TargetMode="External"/><Relationship Id="rId83" Type="http://schemas.openxmlformats.org/officeDocument/2006/relationships/hyperlink" Target="https://doi.org/10.3389/fnbeh.2019.00120" TargetMode="External"/><Relationship Id="rId88" Type="http://schemas.openxmlformats.org/officeDocument/2006/relationships/hyperlink" Target="https://doi.org/10.1523/JNEUROSCI.0400-07.2007" TargetMode="External"/><Relationship Id="rId91" Type="http://schemas.openxmlformats.org/officeDocument/2006/relationships/hyperlink" Target="https://doi.org/10.1080/13676260903520894" TargetMode="External"/><Relationship Id="rId96" Type="http://schemas.openxmlformats.org/officeDocument/2006/relationships/hyperlink" Target="https://doi.org/10.1016/j.neuroimage.2017.02.0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896-6273(01)00303-8" TargetMode="External"/><Relationship Id="rId23" Type="http://schemas.openxmlformats.org/officeDocument/2006/relationships/hyperlink" Target="https://doi.org/10.1001/jamapsychiatry.2013.504" TargetMode="External"/><Relationship Id="rId28" Type="http://schemas.openxmlformats.org/officeDocument/2006/relationships/hyperlink" Target="https://doi.org/10.1002/hbm.20304" TargetMode="External"/><Relationship Id="rId36" Type="http://schemas.openxmlformats.org/officeDocument/2006/relationships/hyperlink" Target="https://doi.org/10.1016/j.cpr.2017.08.007" TargetMode="External"/><Relationship Id="rId49" Type="http://schemas.openxmlformats.org/officeDocument/2006/relationships/hyperlink" Target="https://doi.org/10.1038/mp.2014.185" TargetMode="External"/><Relationship Id="rId57" Type="http://schemas.openxmlformats.org/officeDocument/2006/relationships/hyperlink" Target="https://doi.org/10.1016/j.neubiorev.2010.12.012" TargetMode="External"/><Relationship Id="rId106"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doi.org/10.1080/00380253.2018.1436943" TargetMode="External"/><Relationship Id="rId44" Type="http://schemas.openxmlformats.org/officeDocument/2006/relationships/hyperlink" Target="https://doi.org/10.1016/j.biopsych.2011.02.003" TargetMode="External"/><Relationship Id="rId52" Type="http://schemas.openxmlformats.org/officeDocument/2006/relationships/hyperlink" Target="https://doi.org/10.1016/j.tics.2012.09.006" TargetMode="External"/><Relationship Id="rId60" Type="http://schemas.openxmlformats.org/officeDocument/2006/relationships/hyperlink" Target="https://doi.org/10.1016/j.jaac.2016.01.007" TargetMode="External"/><Relationship Id="rId65" Type="http://schemas.openxmlformats.org/officeDocument/2006/relationships/hyperlink" Target="https://doi.org/10.1017/S0954579410000799" TargetMode="External"/><Relationship Id="rId73" Type="http://schemas.openxmlformats.org/officeDocument/2006/relationships/hyperlink" Target="https://doi.org/10.1016/j.jpsychires.2013.08.011" TargetMode="External"/><Relationship Id="rId78" Type="http://schemas.openxmlformats.org/officeDocument/2006/relationships/hyperlink" Target="https://doi.org/10.1016/j.tics.2005.12.004" TargetMode="External"/><Relationship Id="rId81" Type="http://schemas.openxmlformats.org/officeDocument/2006/relationships/hyperlink" Target="https://doi.org/10.1016/S0272-7358(96)00040-2" TargetMode="External"/><Relationship Id="rId86" Type="http://schemas.openxmlformats.org/officeDocument/2006/relationships/hyperlink" Target="https://CRAN.R-project.org/package=miceadds" TargetMode="External"/><Relationship Id="rId94" Type="http://schemas.openxmlformats.org/officeDocument/2006/relationships/hyperlink" Target="https://doi.org/10.1126/science.1134239" TargetMode="External"/><Relationship Id="rId99" Type="http://schemas.openxmlformats.org/officeDocument/2006/relationships/hyperlink" Target="https://doi.org/10.1016/j.neubiorev.2017.05.012" TargetMode="External"/><Relationship Id="rId101" Type="http://schemas.openxmlformats.org/officeDocument/2006/relationships/hyperlink" Target="https://doi.org/10.1038/ncomms6380"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doi.org/10.1093/scan/nst177" TargetMode="External"/><Relationship Id="rId18" Type="http://schemas.openxmlformats.org/officeDocument/2006/relationships/hyperlink" Target="https://doi.org/10.1037/0022-3514.85.4.650" TargetMode="External"/><Relationship Id="rId39" Type="http://schemas.openxmlformats.org/officeDocument/2006/relationships/hyperlink" Target="https://doi.org/10.1017/S0033291719001557" TargetMode="External"/><Relationship Id="rId34" Type="http://schemas.openxmlformats.org/officeDocument/2006/relationships/hyperlink" Target="https://doi.org/10.1111/psyp.12957" TargetMode="External"/><Relationship Id="rId50" Type="http://schemas.openxmlformats.org/officeDocument/2006/relationships/hyperlink" Target="https://doi.org/10.1001/jama.2021.0003" TargetMode="External"/><Relationship Id="rId55" Type="http://schemas.openxmlformats.org/officeDocument/2006/relationships/hyperlink" Target="https://doi.org/10.1016/j.biopsycho.2017.07.001" TargetMode="External"/><Relationship Id="rId76" Type="http://schemas.openxmlformats.org/officeDocument/2006/relationships/hyperlink" Target="https://doi.org/10.1016/j.jpsychires.2008.03.001" TargetMode="External"/><Relationship Id="rId97" Type="http://schemas.openxmlformats.org/officeDocument/2006/relationships/hyperlink" Target="https://doi.org/10.1016/j.biopsych.2012.10.014" TargetMode="External"/><Relationship Id="rId104" Type="http://schemas.openxmlformats.org/officeDocument/2006/relationships/header" Target="header3.xml"/><Relationship Id="rId7" Type="http://schemas.openxmlformats.org/officeDocument/2006/relationships/hyperlink" Target="mailto:brappaport@wustl.edu" TargetMode="External"/><Relationship Id="rId71" Type="http://schemas.openxmlformats.org/officeDocument/2006/relationships/hyperlink" Target="https://doi.org/10.1089/cap.2014.0165" TargetMode="External"/><Relationship Id="rId92" Type="http://schemas.openxmlformats.org/officeDocument/2006/relationships/hyperlink" Target="https://doi.org/10.1038/nn1728" TargetMode="External"/><Relationship Id="rId2" Type="http://schemas.openxmlformats.org/officeDocument/2006/relationships/styles" Target="styles.xml"/><Relationship Id="rId29" Type="http://schemas.openxmlformats.org/officeDocument/2006/relationships/hyperlink" Target="https://doi.org/10.1093/scan/nsy006" TargetMode="External"/><Relationship Id="rId24" Type="http://schemas.openxmlformats.org/officeDocument/2006/relationships/hyperlink" Target="https://doi.org/10.1016/j.biopsych.2010.12.004" TargetMode="External"/><Relationship Id="rId40" Type="http://schemas.openxmlformats.org/officeDocument/2006/relationships/hyperlink" Target="https://doi.org/10.1001/archgenpsychiatry.2010.13" TargetMode="External"/><Relationship Id="rId45" Type="http://schemas.openxmlformats.org/officeDocument/2006/relationships/hyperlink" Target="https://doi.org/10.1016/j.nicl.2017.11.010" TargetMode="External"/><Relationship Id="rId66" Type="http://schemas.openxmlformats.org/officeDocument/2006/relationships/hyperlink" Target="https://doi.org/10.1016/j.biopsych.2012.04.034" TargetMode="External"/><Relationship Id="rId87" Type="http://schemas.openxmlformats.org/officeDocument/2006/relationships/hyperlink" Target="http://www.jstatsoft.org/v48/i02/" TargetMode="External"/><Relationship Id="rId61" Type="http://schemas.openxmlformats.org/officeDocument/2006/relationships/hyperlink" Target="https://doi.org/10.1037/emo0000122" TargetMode="External"/><Relationship Id="rId82" Type="http://schemas.openxmlformats.org/officeDocument/2006/relationships/hyperlink" Target="https://doi.org/10.1016/j.neubiorev.2020.09.012" TargetMode="External"/><Relationship Id="rId19" Type="http://schemas.openxmlformats.org/officeDocument/2006/relationships/hyperlink" Target="https://doi.org/10.1038/srep02027" TargetMode="External"/><Relationship Id="rId14" Type="http://schemas.openxmlformats.org/officeDocument/2006/relationships/hyperlink" Target="https://doi.org/10.1176/appi.ajp.2015.15081014" TargetMode="External"/><Relationship Id="rId30" Type="http://schemas.openxmlformats.org/officeDocument/2006/relationships/hyperlink" Target="https://doi.org/10.7717/peerj.4749" TargetMode="External"/><Relationship Id="rId35" Type="http://schemas.openxmlformats.org/officeDocument/2006/relationships/hyperlink" Target="https://doi.org/10.1016/j.ijpsycho.2018.01.011" TargetMode="External"/><Relationship Id="rId56" Type="http://schemas.openxmlformats.org/officeDocument/2006/relationships/hyperlink" Target="https://doi.org/10.1073/pnas.1515083112" TargetMode="External"/><Relationship Id="rId77" Type="http://schemas.openxmlformats.org/officeDocument/2006/relationships/hyperlink" Target="https://doi.org/10.1016/j.biopsych.2004.11.026" TargetMode="External"/><Relationship Id="rId100" Type="http://schemas.openxmlformats.org/officeDocument/2006/relationships/hyperlink" Target="https://doi.org/10.1016/j.bpsc.2015.09.007" TargetMode="External"/><Relationship Id="rId105"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01/archpsyc.60.8.789" TargetMode="External"/><Relationship Id="rId72" Type="http://schemas.openxmlformats.org/officeDocument/2006/relationships/hyperlink" Target="https://doi.org/10.1503/jpn.100176" TargetMode="External"/><Relationship Id="rId93" Type="http://schemas.openxmlformats.org/officeDocument/2006/relationships/hyperlink" Target="https://doi.org/10.1176/appi.ajp.2015.14101298" TargetMode="External"/><Relationship Id="rId98" Type="http://schemas.openxmlformats.org/officeDocument/2006/relationships/hyperlink" Target="https://doi.org/10.1093/scan/nsx092" TargetMode="External"/><Relationship Id="rId3" Type="http://schemas.openxmlformats.org/officeDocument/2006/relationships/settings" Target="settings.xml"/><Relationship Id="rId25" Type="http://schemas.openxmlformats.org/officeDocument/2006/relationships/hyperlink" Target="https://doi.org/10.1111/j.1469-8986.2009.00885.x" TargetMode="External"/><Relationship Id="rId46" Type="http://schemas.openxmlformats.org/officeDocument/2006/relationships/hyperlink" Target="https://doi.org/10.1038/s41598-017-00310-9" TargetMode="External"/><Relationship Id="rId67" Type="http://schemas.openxmlformats.org/officeDocument/2006/relationships/hyperlink" Target="https://doi.org/10.1038/nn.3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10936</Words>
  <Characters>62340</Characters>
  <Application>Microsoft Office Word</Application>
  <DocSecurity>0</DocSecurity>
  <Lines>519</Lines>
  <Paragraphs>146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Behavioral, neural, and psychiatric correlates of social feedback</vt:lpstr>
      <vt:lpstr>TITLE</vt:lpstr>
    </vt:vector>
  </TitlesOfParts>
  <Manager/>
  <Company/>
  <LinksUpToDate>false</LinksUpToDate>
  <CharactersWithSpaces>73130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neural, and psychiatric correlates of social feedback</dc:title>
  <dc:creator>Barch, Deanna</dc:creator>
  <cp:keywords/>
  <cp:lastModifiedBy>Barch, Deanna</cp:lastModifiedBy>
  <cp:revision>2</cp:revision>
  <dcterms:created xsi:type="dcterms:W3CDTF">2021-03-07T00:43:00Z</dcterms:created>
  <dcterms:modified xsi:type="dcterms:W3CDTF">2021-03-07T00:43:00Z</dcterms:modified>
</cp:coreProperties>
</file>